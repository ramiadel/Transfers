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7BC4D5EB" w:rsidP="707FB034" w:rsidRDefault="7BC4D5EB" w14:paraId="1D802AD3" w14:textId="512A9446">
      <w:pPr>
        <w:pStyle w:val="Normal"/>
        <w:jc w:val="center"/>
        <w:rPr>
          <w:sz w:val="36"/>
          <w:szCs w:val="36"/>
        </w:rPr>
      </w:pPr>
      <w:r w:rsidRPr="707FB034" w:rsidR="7BC4D5EB">
        <w:rPr>
          <w:sz w:val="36"/>
          <w:szCs w:val="36"/>
        </w:rPr>
        <w:t>RISC-V</w:t>
      </w:r>
    </w:p>
    <w:p w:rsidR="7F97A2D4" w:rsidP="707FB034" w:rsidRDefault="7F97A2D4" w14:paraId="456C683F" w14:textId="5626640B">
      <w:pPr>
        <w:pStyle w:val="Normal"/>
        <w:rPr>
          <w:sz w:val="24"/>
          <w:szCs w:val="24"/>
        </w:rPr>
      </w:pPr>
      <w:r w:rsidRPr="707FB034" w:rsidR="7F97A2D4">
        <w:rPr>
          <w:sz w:val="24"/>
          <w:szCs w:val="24"/>
        </w:rPr>
        <w:t xml:space="preserve">This document shows summary status about </w:t>
      </w:r>
      <w:r w:rsidRPr="707FB034" w:rsidR="7BC4D5EB">
        <w:rPr>
          <w:sz w:val="24"/>
          <w:szCs w:val="24"/>
        </w:rPr>
        <w:t>Phase</w:t>
      </w:r>
      <w:r w:rsidRPr="707FB034" w:rsidR="7BC4D5EB">
        <w:rPr>
          <w:sz w:val="24"/>
          <w:szCs w:val="24"/>
        </w:rPr>
        <w:t xml:space="preserve"> 1</w:t>
      </w:r>
      <w:r w:rsidRPr="707FB034" w:rsidR="11578B40">
        <w:rPr>
          <w:sz w:val="24"/>
          <w:szCs w:val="24"/>
        </w:rPr>
        <w:t xml:space="preserve"> of project, which </w:t>
      </w:r>
      <w:r w:rsidRPr="707FB034" w:rsidR="3E3C8806">
        <w:rPr>
          <w:sz w:val="24"/>
          <w:szCs w:val="24"/>
        </w:rPr>
        <w:t xml:space="preserve">is </w:t>
      </w:r>
      <w:r w:rsidRPr="707FB034" w:rsidR="11578B40">
        <w:rPr>
          <w:sz w:val="24"/>
          <w:szCs w:val="24"/>
        </w:rPr>
        <w:t xml:space="preserve">simulating Dhrystone benchmark on </w:t>
      </w:r>
      <w:proofErr w:type="spellStart"/>
      <w:r w:rsidRPr="707FB034" w:rsidR="11578B40">
        <w:rPr>
          <w:sz w:val="24"/>
          <w:szCs w:val="24"/>
        </w:rPr>
        <w:t>nSIM</w:t>
      </w:r>
      <w:proofErr w:type="spellEnd"/>
      <w:r w:rsidRPr="707FB034" w:rsidR="11578B40">
        <w:rPr>
          <w:sz w:val="24"/>
          <w:szCs w:val="24"/>
        </w:rPr>
        <w:t xml:space="preserve"> simulator.</w:t>
      </w:r>
    </w:p>
    <w:p w:rsidR="4C87A135" w:rsidP="707FB034" w:rsidRDefault="4C87A135" w14:paraId="267F5BC6" w14:textId="74677530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707FB034" w:rsidR="4C87A135">
        <w:rPr>
          <w:b w:val="1"/>
          <w:bCs w:val="1"/>
          <w:sz w:val="28"/>
          <w:szCs w:val="28"/>
        </w:rPr>
        <w:t>Instructions</w:t>
      </w:r>
    </w:p>
    <w:p w:rsidR="165D4D2F" w:rsidP="707FB034" w:rsidRDefault="165D4D2F" w14:paraId="2AD7F137" w14:textId="7C48C259">
      <w:pPr>
        <w:rPr>
          <w:sz w:val="24"/>
          <w:szCs w:val="24"/>
        </w:rPr>
      </w:pPr>
      <w:r w:rsidRPr="707FB034" w:rsidR="165D4D2F">
        <w:rPr>
          <w:sz w:val="24"/>
          <w:szCs w:val="24"/>
        </w:rPr>
        <w:t>T</w:t>
      </w:r>
      <w:r w:rsidRPr="707FB034" w:rsidR="5ADF3861">
        <w:rPr>
          <w:sz w:val="24"/>
          <w:szCs w:val="24"/>
        </w:rPr>
        <w:t>able 1</w:t>
      </w:r>
      <w:r w:rsidRPr="707FB034" w:rsidR="165D4D2F">
        <w:rPr>
          <w:sz w:val="24"/>
          <w:szCs w:val="24"/>
        </w:rPr>
        <w:t xml:space="preserve"> shows the needed instructions to run Dhrystone benchmark for </w:t>
      </w:r>
      <w:proofErr w:type="spellStart"/>
      <w:r w:rsidRPr="707FB034" w:rsidR="165D4D2F">
        <w:rPr>
          <w:sz w:val="24"/>
          <w:szCs w:val="24"/>
        </w:rPr>
        <w:t>risc</w:t>
      </w:r>
      <w:proofErr w:type="spellEnd"/>
      <w:r w:rsidRPr="707FB034" w:rsidR="165D4D2F">
        <w:rPr>
          <w:sz w:val="24"/>
          <w:szCs w:val="24"/>
        </w:rPr>
        <w:t xml:space="preserve">-v which were obtained by </w:t>
      </w:r>
      <w:r w:rsidRPr="707FB034" w:rsidR="49F5E1FA">
        <w:rPr>
          <w:sz w:val="24"/>
          <w:szCs w:val="24"/>
        </w:rPr>
        <w:t xml:space="preserve">simulating the benchmark </w:t>
      </w:r>
      <w:r w:rsidRPr="707FB034" w:rsidR="165D4D2F">
        <w:rPr>
          <w:sz w:val="24"/>
          <w:szCs w:val="24"/>
        </w:rPr>
        <w:t>on QEMU/Spike</w:t>
      </w:r>
      <w:r w:rsidRPr="707FB034" w:rsidR="6E5F3EB8">
        <w:rPr>
          <w:sz w:val="24"/>
          <w:szCs w:val="24"/>
        </w:rPr>
        <w:t xml:space="preserve"> simulators. </w:t>
      </w:r>
      <w:r w:rsidRPr="707FB034" w:rsidR="6E5F3EB8">
        <w:rPr>
          <w:sz w:val="24"/>
          <w:szCs w:val="24"/>
        </w:rPr>
        <w:t>Basically, the</w:t>
      </w:r>
      <w:r w:rsidRPr="707FB034" w:rsidR="6E5F3EB8">
        <w:rPr>
          <w:sz w:val="24"/>
          <w:szCs w:val="24"/>
        </w:rPr>
        <w:t xml:space="preserve"> support of each instruction will include 4 </w:t>
      </w:r>
      <w:r w:rsidRPr="707FB034" w:rsidR="20BB2944">
        <w:rPr>
          <w:sz w:val="24"/>
          <w:szCs w:val="24"/>
        </w:rPr>
        <w:t>items</w:t>
      </w:r>
      <w:r w:rsidRPr="707FB034" w:rsidR="6E5F3EB8">
        <w:rPr>
          <w:sz w:val="24"/>
          <w:szCs w:val="24"/>
        </w:rPr>
        <w:t>: Decode, Disassemble, Execute and Test.</w:t>
      </w:r>
      <w:r w:rsidRPr="707FB034" w:rsidR="20158092">
        <w:rPr>
          <w:sz w:val="24"/>
          <w:szCs w:val="24"/>
        </w:rPr>
        <w:t xml:space="preserve"> The status can be shown through the colo</w:t>
      </w:r>
      <w:r w:rsidRPr="707FB034" w:rsidR="14BB31F7">
        <w:rPr>
          <w:sz w:val="24"/>
          <w:szCs w:val="24"/>
        </w:rPr>
        <w:t>r</w:t>
      </w:r>
      <w:r w:rsidRPr="707FB034" w:rsidR="20158092">
        <w:rPr>
          <w:sz w:val="24"/>
          <w:szCs w:val="24"/>
        </w:rPr>
        <w:t xml:space="preserve"> scheme as </w:t>
      </w:r>
      <w:r w:rsidRPr="707FB034" w:rsidR="2D20B01A">
        <w:rPr>
          <w:sz w:val="24"/>
          <w:szCs w:val="24"/>
        </w:rPr>
        <w:t>follows</w:t>
      </w:r>
      <w:r w:rsidRPr="707FB034" w:rsidR="20158092">
        <w:rPr>
          <w:sz w:val="24"/>
          <w:szCs w:val="24"/>
        </w:rPr>
        <w:t>.</w:t>
      </w:r>
    </w:p>
    <w:p xmlns:wp14="http://schemas.microsoft.com/office/word/2010/wordml" w14:paraId="2C078E63" wp14:textId="032E2876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56BEE4" wp14:editId="2DBE0FAB">
                <wp:extent xmlns:wp="http://schemas.openxmlformats.org/drawingml/2006/wordprocessingDrawing" cx="419100" cy="66675"/>
                <wp:effectExtent xmlns:wp="http://schemas.openxmlformats.org/drawingml/2006/wordprocessingDrawing" l="0" t="0" r="19050" b="28575"/>
                <wp:docPr xmlns:wp="http://schemas.openxmlformats.org/drawingml/2006/wordprocessingDrawing" id="125314215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9100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BB1EB3C">
        <w:rPr/>
        <w:t xml:space="preserve"> Done</w:t>
      </w:r>
    </w:p>
    <w:p w:rsidR="5F9F13DF" w:rsidP="707FB034" w:rsidRDefault="5F9F13DF" w14:paraId="680D874F" w14:textId="2681F9C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453BF8" wp14:editId="4EE3939E">
                <wp:extent xmlns:wp="http://schemas.openxmlformats.org/drawingml/2006/wordprocessingDrawing" cx="419100" cy="66675"/>
                <wp:effectExtent xmlns:wp="http://schemas.openxmlformats.org/drawingml/2006/wordprocessingDrawing" l="0" t="0" r="19050" b="28575"/>
                <wp:docPr xmlns:wp="http://schemas.openxmlformats.org/drawingml/2006/wordprocessingDrawing" id="47576171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9100" cy="66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5F9F13DF">
        <w:rPr/>
        <w:t xml:space="preserve"> In </w:t>
      </w:r>
      <w:r w:rsidR="5F9F13DF">
        <w:rPr/>
        <w:t>Progress</w:t>
      </w:r>
    </w:p>
    <w:p w:rsidR="380E939A" w:rsidP="707FB034" w:rsidRDefault="380E939A" w14:paraId="2D9E397C" w14:textId="673C3658">
      <w:pPr>
        <w:pStyle w:val="Normal"/>
        <w:jc w:val="center"/>
        <w:rPr>
          <w:sz w:val="20"/>
          <w:szCs w:val="20"/>
        </w:rPr>
      </w:pPr>
      <w:r w:rsidRPr="707FB034" w:rsidR="380E939A">
        <w:rPr>
          <w:sz w:val="20"/>
          <w:szCs w:val="20"/>
        </w:rPr>
        <w:t xml:space="preserve">Table 1. Instruction </w:t>
      </w:r>
      <w:r w:rsidRPr="707FB034" w:rsidR="380E939A">
        <w:rPr>
          <w:sz w:val="20"/>
          <w:szCs w:val="20"/>
        </w:rPr>
        <w:t>Summary</w:t>
      </w:r>
      <w:r w:rsidRPr="707FB034" w:rsidR="380E939A">
        <w:rPr>
          <w:sz w:val="20"/>
          <w:szCs w:val="20"/>
        </w:rPr>
        <w:t xml:space="preserve"> Status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  <w:tblPrChange w:author="Mostafa Helmy (Si-Vision)" w:date="2022-12-06T10:39:13.097Z">
          <w:tblPr>
            <w:tblStyle w:val="TableGrid"/>
            <w:tblW w:w="0" w:type="auto"/>
            <w:tblLook w:val="06A0" w:firstRow="1" w:lastRow="0" w:firstColumn="1" w:lastColumn="0" w:noHBand="1" w:noVBand="1"/>
          </w:tblPr>
        </w:tblPrChange>
      </w:tblPr>
      <w:tblGrid>
        <w:tblGridChange>
          <w:tblGrid>
            <w:gridCol w:w="1065"/>
            <w:gridCol w:w="2055"/>
            <w:gridCol w:w="1560"/>
            <w:gridCol w:w="1560"/>
            <w:gridCol w:w="1560"/>
            <w:gridCol w:w="1560"/>
          </w:tblGrid>
        </w:tblGridChange>
        <w:gridCol w:w="1785"/>
        <w:gridCol w:w="1868"/>
        <w:gridCol w:w="1427"/>
        <w:gridCol w:w="1575"/>
        <w:gridCol w:w="1279"/>
        <w:gridCol w:w="1427"/>
      </w:tblGrid>
      <w:tr w:rsidR="707FB034" w:rsidTr="0B3292FF" w14:paraId="7A1E2147">
        <w:trPr>
          <w:trHeight w:val="300"/>
        </w:trPr>
        <w:tc>
          <w:tcPr>
            <w:tcW w:w="1785" w:type="dxa"/>
            <w:tcMar/>
          </w:tcPr>
          <w:p w:rsidR="62247D2C" w:rsidP="707FB034" w:rsidRDefault="62247D2C" w14:paraId="107E5C79" w14:textId="17B8520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62247D2C">
              <w:rPr>
                <w:b w:val="1"/>
                <w:bCs w:val="1"/>
                <w:sz w:val="24"/>
                <w:szCs w:val="24"/>
              </w:rPr>
              <w:t>Item</w:t>
            </w:r>
          </w:p>
        </w:tc>
        <w:tc>
          <w:tcPr>
            <w:tcW w:w="1868" w:type="dxa"/>
            <w:tcMar/>
          </w:tcPr>
          <w:p w:rsidR="36D5EE5D" w:rsidP="707FB034" w:rsidRDefault="36D5EE5D" w14:paraId="6B2F1D59" w14:textId="1EA8115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36D5EE5D">
              <w:rPr>
                <w:b w:val="1"/>
                <w:bCs w:val="1"/>
                <w:sz w:val="24"/>
                <w:szCs w:val="24"/>
              </w:rPr>
              <w:t>instruction</w:t>
            </w:r>
          </w:p>
        </w:tc>
        <w:tc>
          <w:tcPr>
            <w:tcW w:w="1427" w:type="dxa"/>
            <w:tcMar/>
          </w:tcPr>
          <w:p w:rsidR="36D5EE5D" w:rsidP="707FB034" w:rsidRDefault="36D5EE5D" w14:paraId="63B20CBD" w14:textId="1BDD1BD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A7F8B0E" w:rsidR="36D5EE5D">
              <w:rPr>
                <w:b w:val="1"/>
                <w:bCs w:val="1"/>
                <w:sz w:val="24"/>
                <w:szCs w:val="24"/>
              </w:rPr>
              <w:t>Decode</w:t>
            </w:r>
          </w:p>
        </w:tc>
        <w:tc>
          <w:tcPr>
            <w:tcW w:w="1575" w:type="dxa"/>
            <w:tcMar/>
          </w:tcPr>
          <w:p w:rsidR="36D5EE5D" w:rsidP="707FB034" w:rsidRDefault="36D5EE5D" w14:paraId="7A535BA3" w14:textId="70D6FF4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A7F8B0E" w:rsidR="36D5EE5D">
              <w:rPr>
                <w:b w:val="1"/>
                <w:bCs w:val="1"/>
                <w:sz w:val="24"/>
                <w:szCs w:val="24"/>
              </w:rPr>
              <w:t>Disa</w:t>
            </w:r>
            <w:r w:rsidRPr="6A7F8B0E" w:rsidR="36D5EE5D">
              <w:rPr>
                <w:b w:val="1"/>
                <w:bCs w:val="1"/>
                <w:sz w:val="24"/>
                <w:szCs w:val="24"/>
              </w:rPr>
              <w:t>ssemble</w:t>
            </w:r>
          </w:p>
        </w:tc>
        <w:tc>
          <w:tcPr>
            <w:tcW w:w="1279" w:type="dxa"/>
            <w:tcMar/>
          </w:tcPr>
          <w:p w:rsidR="36D5EE5D" w:rsidP="707FB034" w:rsidRDefault="36D5EE5D" w14:paraId="661B8A00" w14:textId="3FF6F3D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36D5EE5D">
              <w:rPr>
                <w:b w:val="1"/>
                <w:bCs w:val="1"/>
                <w:sz w:val="24"/>
                <w:szCs w:val="24"/>
              </w:rPr>
              <w:t>Execute</w:t>
            </w:r>
          </w:p>
        </w:tc>
        <w:tc>
          <w:tcPr>
            <w:tcW w:w="1427" w:type="dxa"/>
            <w:tcMar/>
          </w:tcPr>
          <w:p w:rsidR="22FB65D9" w:rsidP="707FB034" w:rsidRDefault="22FB65D9" w14:paraId="3605FB55" w14:textId="57B76C3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22FB65D9">
              <w:rPr>
                <w:b w:val="1"/>
                <w:bCs w:val="1"/>
                <w:sz w:val="24"/>
                <w:szCs w:val="24"/>
              </w:rPr>
              <w:t>T</w:t>
            </w:r>
            <w:r w:rsidRPr="707FB034" w:rsidR="36D5EE5D">
              <w:rPr>
                <w:b w:val="1"/>
                <w:bCs w:val="1"/>
                <w:sz w:val="24"/>
                <w:szCs w:val="24"/>
              </w:rPr>
              <w:t>est</w:t>
            </w:r>
          </w:p>
        </w:tc>
      </w:tr>
      <w:tr w:rsidR="707FB034" w:rsidTr="0B3292FF" w14:paraId="51A9D556">
        <w:trPr>
          <w:trHeight w:val="300"/>
        </w:trPr>
        <w:tc>
          <w:tcPr>
            <w:tcW w:w="9361" w:type="dxa"/>
            <w:gridSpan w:val="6"/>
            <w:tcMar/>
          </w:tcPr>
          <w:p w:rsidR="305D01E9" w:rsidP="707FB034" w:rsidRDefault="305D01E9" w14:paraId="0938CD07" w14:textId="05420A9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305D01E9">
              <w:rPr>
                <w:b w:val="1"/>
                <w:bCs w:val="1"/>
                <w:sz w:val="24"/>
                <w:szCs w:val="24"/>
              </w:rPr>
              <w:t>ALU</w:t>
            </w:r>
          </w:p>
        </w:tc>
      </w:tr>
      <w:tr w:rsidR="707FB034" w:rsidTr="0B3292FF" w14:paraId="612CEFCA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140E1A88" w14:textId="0F66C077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28AEE100" w:rsidP="707FB034" w:rsidRDefault="28AEE100" w14:paraId="6693A389" w14:textId="7E7934C8">
            <w:pPr>
              <w:pStyle w:val="Normal"/>
            </w:pPr>
            <w:r w:rsidR="28AEE100">
              <w:rPr/>
              <w:t>add</w:t>
            </w:r>
          </w:p>
        </w:tc>
        <w:tc>
          <w:tcPr>
            <w:tcW w:w="1427" w:type="dxa"/>
            <w:shd w:val="clear" w:color="auto" w:fill="00B050"/>
            <w:tcMar/>
          </w:tcPr>
          <w:p w:rsidR="707FB034" w:rsidP="707FB034" w:rsidRDefault="707FB034" w14:paraId="15E132CF" w14:textId="759AB5A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</w:tcPr>
          <w:p w:rsidR="707FB034" w:rsidP="707FB034" w:rsidRDefault="707FB034" w14:paraId="382F9197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</w:tcPr>
          <w:p w:rsidR="707FB034" w:rsidP="707FB034" w:rsidRDefault="707FB034" w14:paraId="34806033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</w:tcPr>
          <w:p w:rsidR="707FB034" w:rsidP="707FB034" w:rsidRDefault="707FB034" w14:paraId="5817E8A9" w14:textId="759AB5AD">
            <w:pPr>
              <w:pStyle w:val="Normal"/>
            </w:pPr>
          </w:p>
        </w:tc>
      </w:tr>
      <w:tr w:rsidR="707FB034" w:rsidTr="0B3292FF" w14:paraId="444152BF">
        <w:trPr>
          <w:trHeight w:val="300"/>
          <w:trPrChange w:author="Mostafa Helmy (Si-Vision)" w:date="2022-12-06T10:39:48.386Z"/>
        </w:trPr>
        <w:tc>
          <w:tcPr>
            <w:tcW w:w="1785" w:type="dxa"/>
            <w:tcMar/>
            <w:tcPrChange w:author="Mostafa Helmy (Si-Vision)" w:date="2022-12-06T10:39:48.386Z">
              <w:tcPr>
                <w:tcW w:w="1065" w:type="dxa"/>
                <w:tcMar/>
              </w:tcPr>
            </w:tcPrChange>
          </w:tcPr>
          <w:p w:rsidR="707FB034" w:rsidP="707FB034" w:rsidRDefault="707FB034" w14:paraId="29FB788B" w14:textId="112AF890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06T10:39:48.387Z">
              <w:tcPr>
                <w:tcW w:w="2055" w:type="dxa"/>
                <w:tcMar/>
              </w:tcPr>
            </w:tcPrChange>
          </w:tcPr>
          <w:p w:rsidR="64E36F62" w:rsidP="707FB034" w:rsidRDefault="64E36F62" w14:paraId="6B518935" w14:textId="2C973994">
            <w:pPr>
              <w:pStyle w:val="Normal"/>
            </w:pPr>
            <w:r w:rsidR="64E36F62">
              <w:rPr/>
              <w:t>or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39:48.4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7903DA77" w14:textId="759AB5A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06T10:39:48.4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11ECB708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06T10:39:48.41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CD208E9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4:26.71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93BF928" w14:textId="759AB5AD">
            <w:pPr>
              <w:pStyle w:val="Normal"/>
            </w:pPr>
          </w:p>
        </w:tc>
      </w:tr>
      <w:tr w:rsidR="707FB034" w:rsidTr="0B3292FF" w14:paraId="5BEFEDFD">
        <w:trPr>
          <w:trHeight w:val="300"/>
          <w:trPrChange w:author="Mostafa Helmy (Si-Vision)" w:date="2022-12-06T10:39:48.413Z"/>
        </w:trPr>
        <w:tc>
          <w:tcPr>
            <w:tcW w:w="1785" w:type="dxa"/>
            <w:tcMar/>
            <w:tcPrChange w:author="Mostafa Helmy (Si-Vision)" w:date="2022-12-06T10:39:48.413Z">
              <w:tcPr>
                <w:tcW w:w="1065" w:type="dxa"/>
                <w:tcMar/>
              </w:tcPr>
            </w:tcPrChange>
          </w:tcPr>
          <w:p w:rsidR="707FB034" w:rsidP="707FB034" w:rsidRDefault="707FB034" w14:paraId="0C91F113" w14:textId="4B894701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06T10:39:48.413Z">
              <w:tcPr>
                <w:tcW w:w="2055" w:type="dxa"/>
                <w:tcMar/>
              </w:tcPr>
            </w:tcPrChange>
          </w:tcPr>
          <w:p w:rsidR="2FE3E082" w:rsidP="707FB034" w:rsidRDefault="2FE3E082" w14:paraId="56B24586" w14:textId="7E4B3E9A">
            <w:pPr>
              <w:pStyle w:val="Normal"/>
            </w:pPr>
            <w:r w:rsidR="2FE3E082">
              <w:rPr/>
              <w:t>sll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39:48.413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7B66B042" w14:textId="57AA19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06T10:39:48.413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6FCAD784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06T10:39:48.414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41DC8C1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4:26.71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4B1776A1" w14:textId="759AB5AD">
            <w:pPr>
              <w:pStyle w:val="Normal"/>
            </w:pPr>
          </w:p>
        </w:tc>
      </w:tr>
      <w:tr w:rsidR="707FB034" w:rsidTr="0B3292FF" w14:paraId="07D61E31">
        <w:trPr>
          <w:trHeight w:val="300"/>
          <w:trPrChange w:author="Mostafa Helmy (Si-Vision)" w:date="2022-12-06T10:39:48.415Z"/>
        </w:trPr>
        <w:tc>
          <w:tcPr>
            <w:tcW w:w="1785" w:type="dxa"/>
            <w:tcMar/>
            <w:tcPrChange w:author="Mostafa Helmy (Si-Vision)" w:date="2022-12-06T10:39:48.415Z">
              <w:tcPr>
                <w:tcW w:w="1065" w:type="dxa"/>
                <w:tcMar/>
              </w:tcPr>
            </w:tcPrChange>
          </w:tcPr>
          <w:p w:rsidR="707FB034" w:rsidP="707FB034" w:rsidRDefault="707FB034" w14:paraId="6C5D13A6" w14:textId="49A84275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06T10:39:48.415Z">
              <w:tcPr>
                <w:tcW w:w="2055" w:type="dxa"/>
                <w:tcMar/>
              </w:tcPr>
            </w:tcPrChange>
          </w:tcPr>
          <w:p w:rsidR="2FE3E082" w:rsidP="707FB034" w:rsidRDefault="2FE3E082" w14:paraId="4013CCCF" w14:textId="45A420EB">
            <w:pPr>
              <w:pStyle w:val="Normal"/>
            </w:pPr>
            <w:r w:rsidR="2FE3E082">
              <w:rPr/>
              <w:t>s</w:t>
            </w:r>
            <w:r w:rsidR="1AE88A57">
              <w:rPr/>
              <w:t>ltu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39:48.416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33A6CF40" w14:textId="2353BA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06T10:39:48.417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7AB69612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06T10:39:48.41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7C9EBFE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4:26.71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8D66B2B" w14:textId="759AB5AD">
            <w:pPr>
              <w:pStyle w:val="Normal"/>
            </w:pPr>
          </w:p>
        </w:tc>
      </w:tr>
      <w:tr w:rsidR="707FB034" w:rsidTr="0B3292FF" w14:paraId="04D0C6B2">
        <w:trPr>
          <w:trHeight w:val="300"/>
          <w:trPrChange w:author="Mostafa Helmy (Si-Vision)" w:date="2022-12-06T10:39:48.426Z"/>
        </w:trPr>
        <w:tc>
          <w:tcPr>
            <w:tcW w:w="1785" w:type="dxa"/>
            <w:tcMar/>
            <w:tcPrChange w:author="Mostafa Helmy (Si-Vision)" w:date="2022-12-06T10:39:48.426Z">
              <w:tcPr>
                <w:tcW w:w="1065" w:type="dxa"/>
                <w:tcMar/>
              </w:tcPr>
            </w:tcPrChange>
          </w:tcPr>
          <w:p w:rsidR="707FB034" w:rsidP="707FB034" w:rsidRDefault="707FB034" w14:paraId="03E46FDA" w14:textId="2C6D4592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06T10:39:48.426Z">
              <w:tcPr>
                <w:tcW w:w="2055" w:type="dxa"/>
                <w:tcMar/>
              </w:tcPr>
            </w:tcPrChange>
          </w:tcPr>
          <w:p w:rsidR="2FE3E082" w:rsidP="707FB034" w:rsidRDefault="2FE3E082" w14:paraId="0A2616A3" w14:textId="38DE5606">
            <w:pPr>
              <w:pStyle w:val="Normal"/>
            </w:pPr>
            <w:r w:rsidR="2FE3E082">
              <w:rPr/>
              <w:t>sr</w:t>
            </w:r>
            <w:r w:rsidR="23885494">
              <w:rPr/>
              <w:t>l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39:48.427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0D083E0A" w14:textId="759AB5A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06T10:39:48.427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5B813594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06T10:39:48.42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D144719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4:26.718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E2E81F1" w14:textId="759AB5AD">
            <w:pPr>
              <w:pStyle w:val="Normal"/>
            </w:pPr>
          </w:p>
        </w:tc>
      </w:tr>
      <w:tr w:rsidR="707FB034" w:rsidTr="0B3292FF" w14:paraId="6F1B94D8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369F032B" w14:textId="6E3869E3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23885494" w:rsidP="707FB034" w:rsidRDefault="23885494" w14:paraId="64C9E159" w14:textId="6FA8042C">
            <w:pPr>
              <w:pStyle w:val="Normal"/>
            </w:pPr>
            <w:r w:rsidR="23885494">
              <w:rPr/>
              <w:t>sub</w:t>
            </w:r>
          </w:p>
        </w:tc>
        <w:tc>
          <w:tcPr>
            <w:tcW w:w="1427" w:type="dxa"/>
            <w:shd w:val="clear" w:color="auto" w:fill="00B050"/>
            <w:tcMar/>
          </w:tcPr>
          <w:p w:rsidR="707FB034" w:rsidP="707FB034" w:rsidRDefault="707FB034" w14:paraId="115C9486" w14:textId="759AB5A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</w:tcPr>
          <w:p w:rsidR="707FB034" w:rsidP="707FB034" w:rsidRDefault="707FB034" w14:paraId="3F4DE196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</w:tcPr>
          <w:p w:rsidR="707FB034" w:rsidP="707FB034" w:rsidRDefault="707FB034" w14:paraId="04F56A56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</w:tcPr>
          <w:p w:rsidR="707FB034" w:rsidP="707FB034" w:rsidRDefault="707FB034" w14:paraId="53D59AD1" w14:textId="759AB5AD">
            <w:pPr>
              <w:pStyle w:val="Normal"/>
            </w:pPr>
          </w:p>
        </w:tc>
      </w:tr>
      <w:tr w:rsidR="707FB034" w:rsidTr="0B3292FF" w14:paraId="43088652">
        <w:trPr>
          <w:trHeight w:val="300"/>
          <w:trPrChange w:author="Mostafa Helmy (Si-Vision)" w:date="2022-12-15T12:12:14.453Z"/>
        </w:trPr>
        <w:tc>
          <w:tcPr>
            <w:tcW w:w="1785" w:type="dxa"/>
            <w:tcMar/>
            <w:tcPrChange w:author="Mostafa Helmy (Si-Vision)" w:date="2022-12-15T12:12:14.453Z">
              <w:tcPr>
                <w:tcW w:w="1065" w:type="dxa"/>
                <w:tcMar/>
              </w:tcPr>
            </w:tcPrChange>
          </w:tcPr>
          <w:p w:rsidR="707FB034" w:rsidP="707FB034" w:rsidRDefault="707FB034" w14:paraId="0DD8ACB6" w14:textId="16A5E612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54Z">
              <w:tcPr>
                <w:tcW w:w="2055" w:type="dxa"/>
                <w:tcMar/>
              </w:tcPr>
            </w:tcPrChange>
          </w:tcPr>
          <w:p w:rsidR="466629DB" w:rsidP="707FB034" w:rsidRDefault="466629DB" w14:paraId="03E00FBC" w14:textId="37DF2BF1">
            <w:pPr>
              <w:pStyle w:val="Normal"/>
            </w:pPr>
            <w:r w:rsidR="466629DB">
              <w:rPr/>
              <w:t>addi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55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1B64402B" w14:textId="759AB5A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55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2180C55" w14:textId="759AB5AD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5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39141B5" w14:textId="759AB5A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59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2CA99DDA" w14:textId="759AB5AD">
            <w:pPr>
              <w:pStyle w:val="Normal"/>
            </w:pPr>
          </w:p>
        </w:tc>
      </w:tr>
      <w:tr w:rsidR="707FB034" w:rsidTr="0B3292FF" w14:paraId="05A64ABB">
        <w:trPr>
          <w:trHeight w:val="300"/>
          <w:trPrChange w:author="Mostafa Helmy (Si-Vision)" w:date="2022-12-15T12:12:14.459Z"/>
        </w:trPr>
        <w:tc>
          <w:tcPr>
            <w:tcW w:w="1785" w:type="dxa"/>
            <w:tcMar/>
            <w:tcPrChange w:author="Mostafa Helmy (Si-Vision)" w:date="2022-12-15T12:12:14.459Z">
              <w:tcPr>
                <w:tcW w:w="1065" w:type="dxa"/>
                <w:tcMar/>
              </w:tcPr>
            </w:tcPrChange>
          </w:tcPr>
          <w:p w:rsidR="707FB034" w:rsidP="707FB034" w:rsidRDefault="707FB034" w14:paraId="1B9FE2B4" w14:textId="467F2438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59Z">
              <w:tcPr>
                <w:tcW w:w="2055" w:type="dxa"/>
                <w:tcMar/>
              </w:tcPr>
            </w:tcPrChange>
          </w:tcPr>
          <w:p w:rsidR="466629DB" w:rsidP="707FB034" w:rsidRDefault="466629DB" w14:paraId="63A64604" w14:textId="658012C5">
            <w:pPr>
              <w:pStyle w:val="Normal"/>
            </w:pPr>
            <w:r w:rsidR="466629DB">
              <w:rPr/>
              <w:t>andi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6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425BFD73" w14:textId="61D6590B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ED3517A" w14:textId="5D423600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52CCF79" w14:textId="23011184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693F7109" w14:textId="1B4EAE7A">
            <w:pPr>
              <w:pStyle w:val="Normal"/>
            </w:pPr>
          </w:p>
        </w:tc>
      </w:tr>
      <w:tr w:rsidR="707FB034" w:rsidTr="0B3292FF" w14:paraId="171F65EC">
        <w:trPr>
          <w:trHeight w:val="300"/>
          <w:trPrChange w:author="Mostafa Helmy (Si-Vision)" w:date="2022-12-15T12:12:14.462Z"/>
        </w:trPr>
        <w:tc>
          <w:tcPr>
            <w:tcW w:w="1785" w:type="dxa"/>
            <w:tcMar/>
            <w:tcPrChange w:author="Mostafa Helmy (Si-Vision)" w:date="2022-12-15T12:12:14.462Z">
              <w:tcPr>
                <w:tcW w:w="1065" w:type="dxa"/>
                <w:tcMar/>
              </w:tcPr>
            </w:tcPrChange>
          </w:tcPr>
          <w:p w:rsidR="707FB034" w:rsidP="707FB034" w:rsidRDefault="707FB034" w14:paraId="2D7406D6" w14:textId="0C715437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63Z">
              <w:tcPr>
                <w:tcW w:w="2055" w:type="dxa"/>
                <w:tcMar/>
              </w:tcPr>
            </w:tcPrChange>
          </w:tcPr>
          <w:p w:rsidR="466629DB" w:rsidP="707FB034" w:rsidRDefault="466629DB" w14:paraId="725F69CD" w14:textId="4066D574">
            <w:pPr>
              <w:pStyle w:val="Normal"/>
            </w:pPr>
            <w:r w:rsidR="466629DB">
              <w:rPr/>
              <w:t>ori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63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131160B9" w14:textId="54D2574B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63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AB699EF" w14:textId="4C7A87E0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64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7F86820" w14:textId="1D86621B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1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0A0D8EC" w14:textId="201EBC91">
            <w:pPr>
              <w:pStyle w:val="Normal"/>
            </w:pPr>
          </w:p>
        </w:tc>
      </w:tr>
      <w:tr w:rsidR="707FB034" w:rsidTr="0B3292FF" w14:paraId="2077B441">
        <w:trPr>
          <w:trHeight w:val="300"/>
          <w:trPrChange w:author="Mostafa Helmy (Si-Vision)" w:date="2022-12-15T12:12:14.465Z"/>
        </w:trPr>
        <w:tc>
          <w:tcPr>
            <w:tcW w:w="1785" w:type="dxa"/>
            <w:tcMar/>
            <w:tcPrChange w:author="Mostafa Helmy (Si-Vision)" w:date="2022-12-15T12:12:14.465Z">
              <w:tcPr>
                <w:tcW w:w="1065" w:type="dxa"/>
                <w:tcMar/>
              </w:tcPr>
            </w:tcPrChange>
          </w:tcPr>
          <w:p w:rsidR="707FB034" w:rsidP="707FB034" w:rsidRDefault="707FB034" w14:paraId="794103E8" w14:textId="3874CB2C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65Z">
              <w:tcPr>
                <w:tcW w:w="2055" w:type="dxa"/>
                <w:tcMar/>
              </w:tcPr>
            </w:tcPrChange>
          </w:tcPr>
          <w:p w:rsidR="250E8E6C" w:rsidP="707FB034" w:rsidRDefault="250E8E6C" w14:paraId="40A46EB1" w14:textId="28D1F944">
            <w:pPr>
              <w:pStyle w:val="Normal"/>
            </w:pPr>
            <w:r w:rsidR="250E8E6C">
              <w:rPr/>
              <w:t>slli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66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5A03D67B" w14:textId="3710004F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6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92C1976" w14:textId="5D2B6EA2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6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66F811E" w14:textId="7E40C55B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1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D9D3A88" w14:textId="74B66792">
            <w:pPr>
              <w:pStyle w:val="Normal"/>
            </w:pPr>
          </w:p>
        </w:tc>
      </w:tr>
      <w:tr w:rsidR="707FB034" w:rsidTr="0B3292FF" w14:paraId="70F6871A">
        <w:trPr>
          <w:trHeight w:val="300"/>
          <w:trPrChange w:author="Mostafa Helmy (Si-Vision)" w:date="2022-12-15T12:12:14.468Z"/>
        </w:trPr>
        <w:tc>
          <w:tcPr>
            <w:tcW w:w="1785" w:type="dxa"/>
            <w:tcMar/>
            <w:tcPrChange w:author="Mostafa Helmy (Si-Vision)" w:date="2022-12-15T12:12:14.468Z">
              <w:tcPr>
                <w:tcW w:w="1065" w:type="dxa"/>
                <w:tcMar/>
              </w:tcPr>
            </w:tcPrChange>
          </w:tcPr>
          <w:p w:rsidR="707FB034" w:rsidP="707FB034" w:rsidRDefault="707FB034" w14:paraId="26EB88B1" w14:textId="094FDC76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68Z">
              <w:tcPr>
                <w:tcW w:w="2055" w:type="dxa"/>
                <w:tcMar/>
              </w:tcPr>
            </w:tcPrChange>
          </w:tcPr>
          <w:p w:rsidR="250E8E6C" w:rsidP="707FB034" w:rsidRDefault="250E8E6C" w14:paraId="58B0054B" w14:textId="6597AD67">
            <w:pPr>
              <w:pStyle w:val="Normal"/>
            </w:pPr>
            <w:r w:rsidR="250E8E6C">
              <w:rPr/>
              <w:t>sltiu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69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5DC3864F" w14:textId="5E6598D4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69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C11BEBD" w14:textId="0AFF5714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69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1FDEA28" w14:textId="0F115E2D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2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AE89903" w14:textId="758A82F6">
            <w:pPr>
              <w:pStyle w:val="Normal"/>
            </w:pPr>
          </w:p>
        </w:tc>
      </w:tr>
      <w:tr w:rsidR="707FB034" w:rsidTr="0B3292FF" w14:paraId="772C1F2D">
        <w:trPr>
          <w:trHeight w:val="300"/>
          <w:trPrChange w:author="Mostafa Helmy (Si-Vision)" w:date="2022-12-15T12:12:14.47Z"/>
        </w:trPr>
        <w:tc>
          <w:tcPr>
            <w:tcW w:w="1785" w:type="dxa"/>
            <w:tcMar/>
            <w:tcPrChange w:author="Mostafa Helmy (Si-Vision)" w:date="2022-12-15T12:12:14.47Z">
              <w:tcPr>
                <w:tcW w:w="1065" w:type="dxa"/>
                <w:tcMar/>
              </w:tcPr>
            </w:tcPrChange>
          </w:tcPr>
          <w:p w:rsidR="707FB034" w:rsidP="707FB034" w:rsidRDefault="707FB034" w14:paraId="462D9AA7" w14:textId="549204AF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71Z">
              <w:tcPr>
                <w:tcW w:w="2055" w:type="dxa"/>
                <w:tcMar/>
              </w:tcPr>
            </w:tcPrChange>
          </w:tcPr>
          <w:p w:rsidR="250E8E6C" w:rsidP="707FB034" w:rsidRDefault="250E8E6C" w14:paraId="331041DD" w14:textId="16F603FD">
            <w:pPr>
              <w:pStyle w:val="Normal"/>
            </w:pPr>
            <w:r w:rsidR="250E8E6C">
              <w:rPr/>
              <w:t>srai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7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6670ADC3" w14:textId="368DC9D3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71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6E80E78" w14:textId="4C9CD48C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72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4B89DC43" w14:textId="0E56E6C7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2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8E832CE" w14:textId="3FA3D147">
            <w:pPr>
              <w:pStyle w:val="Normal"/>
            </w:pPr>
          </w:p>
        </w:tc>
      </w:tr>
      <w:tr w:rsidR="707FB034" w:rsidTr="0B3292FF" w14:paraId="2340DC25">
        <w:trPr>
          <w:trHeight w:val="300"/>
          <w:trPrChange w:author="Mostafa Helmy (Si-Vision)" w:date="2022-12-15T12:12:14.483Z"/>
        </w:trPr>
        <w:tc>
          <w:tcPr>
            <w:tcW w:w="1785" w:type="dxa"/>
            <w:tcMar/>
            <w:tcPrChange w:author="Mostafa Helmy (Si-Vision)" w:date="2022-12-15T12:12:14.483Z">
              <w:tcPr>
                <w:tcW w:w="1065" w:type="dxa"/>
                <w:tcMar/>
              </w:tcPr>
            </w:tcPrChange>
          </w:tcPr>
          <w:p w:rsidR="707FB034" w:rsidP="707FB034" w:rsidRDefault="707FB034" w14:paraId="2718C1B2" w14:textId="240AB5B0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84Z">
              <w:tcPr>
                <w:tcW w:w="2055" w:type="dxa"/>
                <w:tcMar/>
              </w:tcPr>
            </w:tcPrChange>
          </w:tcPr>
          <w:p w:rsidR="250E8E6C" w:rsidP="707FB034" w:rsidRDefault="250E8E6C" w14:paraId="285286DE" w14:textId="7EA0C11F">
            <w:pPr>
              <w:pStyle w:val="Normal"/>
            </w:pPr>
            <w:r w:rsidR="250E8E6C">
              <w:rPr/>
              <w:t>srli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84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132E8D41" w14:textId="0AB1B987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84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086404E" w14:textId="0B159E4F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85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203C11A1" w14:textId="1ACDCA83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3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9938B69" w14:textId="462E58D1">
            <w:pPr>
              <w:pStyle w:val="Normal"/>
            </w:pPr>
          </w:p>
        </w:tc>
      </w:tr>
      <w:tr w:rsidR="707FB034" w:rsidTr="0B3292FF" w14:paraId="123BF14B">
        <w:trPr>
          <w:trHeight w:val="300"/>
          <w:trPrChange w:author="Mostafa Helmy (Si-Vision)" w:date="2022-12-15T12:12:14.486Z"/>
        </w:trPr>
        <w:tc>
          <w:tcPr>
            <w:tcW w:w="1785" w:type="dxa"/>
            <w:tcMar/>
            <w:tcPrChange w:author="Mostafa Helmy (Si-Vision)" w:date="2022-12-15T12:12:14.486Z">
              <w:tcPr>
                <w:tcW w:w="1065" w:type="dxa"/>
                <w:tcMar/>
              </w:tcPr>
            </w:tcPrChange>
          </w:tcPr>
          <w:p w:rsidR="707FB034" w:rsidP="707FB034" w:rsidRDefault="707FB034" w14:paraId="07FD5AED" w14:textId="36DB8187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15T12:12:14.487Z">
              <w:tcPr>
                <w:tcW w:w="2055" w:type="dxa"/>
                <w:tcMar/>
              </w:tcPr>
            </w:tcPrChange>
          </w:tcPr>
          <w:p w:rsidR="250E8E6C" w:rsidP="707FB034" w:rsidRDefault="250E8E6C" w14:paraId="3A44166E" w14:textId="7DE4B211">
            <w:pPr>
              <w:pStyle w:val="Normal"/>
            </w:pPr>
            <w:r w:rsidR="250E8E6C">
              <w:rPr/>
              <w:t>xori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14.487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69D757F8" w14:textId="7CAD7739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14.48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5F91DB11" w14:textId="37565887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15T12:12:14.48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36EF672" w14:textId="4E903582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03T10:52:32.603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782BB5F4" w14:textId="2C688D31">
            <w:pPr>
              <w:pStyle w:val="Normal"/>
            </w:pPr>
          </w:p>
        </w:tc>
      </w:tr>
      <w:tr w:rsidR="707FB034" w:rsidTr="0B3292FF" w14:paraId="77573EC3">
        <w:trPr>
          <w:trHeight w:val="300"/>
          <w:trPrChange w:author="Mostafa Helmy (Si-Vision)" w:date="2022-12-06T10:40:30.517Z"/>
        </w:trPr>
        <w:tc>
          <w:tcPr>
            <w:tcW w:w="1785" w:type="dxa"/>
            <w:tcMar/>
            <w:tcPrChange w:author="Mostafa Helmy (Si-Vision)" w:date="2022-12-06T10:40:30.517Z">
              <w:tcPr>
                <w:tcW w:w="1065" w:type="dxa"/>
                <w:tcMar/>
              </w:tcPr>
            </w:tcPrChange>
          </w:tcPr>
          <w:p w:rsidR="707FB034" w:rsidP="707FB034" w:rsidRDefault="707FB034" w14:paraId="0C3E29A4" w14:textId="43B1A372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shd w:val="clear" w:color="auto" w:fill="FFFFFF" w:themeFill="background1"/>
            <w:tcMar/>
            <w:tcPrChange w:author="Mostafa Helmy (Si-Vision)" w:date="2022-12-06T10:40:30.517Z">
              <w:tcPr>
                <w:tcW w:w="2055" w:type="dxa"/>
                <w:shd w:val="clear" w:color="auto" w:fill="FFFFFF" w:themeFill="background1"/>
                <w:tcMar/>
              </w:tcPr>
            </w:tcPrChange>
          </w:tcPr>
          <w:p w:rsidR="72B247E1" w:rsidP="707FB034" w:rsidRDefault="72B247E1" w14:paraId="0764C815" w14:textId="2931D45D">
            <w:pPr>
              <w:pStyle w:val="Normal"/>
            </w:pPr>
            <w:r w:rsidR="72B247E1">
              <w:rPr/>
              <w:t>mul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06.24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E78C30E" w14:textId="47B97586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06.249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43A55989" w14:textId="580171B8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40.369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01560DAD" w14:textId="0F846A03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40:30.519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74D0B904" w14:textId="3BCE2E6C">
            <w:pPr>
              <w:pStyle w:val="Normal"/>
            </w:pPr>
          </w:p>
        </w:tc>
      </w:tr>
      <w:tr w:rsidR="707FB034" w:rsidTr="0B3292FF" w14:paraId="72994DCD">
        <w:trPr>
          <w:trHeight w:val="300"/>
          <w:trPrChange w:author="Mostafa Helmy (Si-Vision)" w:date="2022-12-06T10:40:30.52Z"/>
        </w:trPr>
        <w:tc>
          <w:tcPr>
            <w:tcW w:w="1785" w:type="dxa"/>
            <w:tcMar/>
            <w:tcPrChange w:author="Mostafa Helmy (Si-Vision)" w:date="2022-12-06T10:40:30.52Z">
              <w:tcPr>
                <w:tcW w:w="1065" w:type="dxa"/>
                <w:tcMar/>
              </w:tcPr>
            </w:tcPrChange>
          </w:tcPr>
          <w:p w:rsidR="707FB034" w:rsidP="707FB034" w:rsidRDefault="707FB034" w14:paraId="50E5C71B" w14:textId="708627A6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shd w:val="clear" w:color="auto" w:fill="FFFFFF" w:themeFill="background1"/>
            <w:tcMar/>
            <w:tcPrChange w:author="Mostafa Helmy (Si-Vision)" w:date="2022-12-06T10:40:30.52Z">
              <w:tcPr>
                <w:tcW w:w="2055" w:type="dxa"/>
                <w:shd w:val="clear" w:color="auto" w:fill="FFFFFF" w:themeFill="background1"/>
                <w:tcMar/>
              </w:tcPr>
            </w:tcPrChange>
          </w:tcPr>
          <w:p w:rsidR="72B247E1" w:rsidP="707FB034" w:rsidRDefault="72B247E1" w14:paraId="11AC3198" w14:textId="53FD8C5A">
            <w:pPr>
              <w:pStyle w:val="Normal"/>
            </w:pPr>
            <w:r w:rsidR="72B247E1">
              <w:rPr/>
              <w:t>div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06.251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3EF8AC61" w14:textId="091E4227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06.252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6497FAF9" w14:textId="7767EA05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40.371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15BEE309" w14:textId="234C93A0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40:30.521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685540F0" w14:textId="42FFFD2C">
            <w:pPr>
              <w:pStyle w:val="Normal"/>
            </w:pPr>
          </w:p>
        </w:tc>
      </w:tr>
      <w:tr w:rsidR="707FB034" w:rsidTr="0B3292FF" w14:paraId="7C1ADF42">
        <w:trPr>
          <w:trHeight w:val="300"/>
          <w:trPrChange w:author="Mostafa Helmy (Si-Vision)" w:date="2022-12-06T10:40:30.522Z"/>
        </w:trPr>
        <w:tc>
          <w:tcPr>
            <w:tcW w:w="1785" w:type="dxa"/>
            <w:tcMar/>
            <w:tcPrChange w:author="Mostafa Helmy (Si-Vision)" w:date="2022-12-06T10:40:30.522Z">
              <w:tcPr>
                <w:tcW w:w="1065" w:type="dxa"/>
                <w:tcMar/>
              </w:tcPr>
            </w:tcPrChange>
          </w:tcPr>
          <w:p w:rsidR="707FB034" w:rsidP="707FB034" w:rsidRDefault="707FB034" w14:paraId="1F7F5E3C" w14:textId="683D3F16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shd w:val="clear" w:color="auto" w:fill="FFFFFF" w:themeFill="background1"/>
            <w:tcMar/>
            <w:tcPrChange w:author="Mostafa Helmy (Si-Vision)" w:date="2022-12-06T10:40:30.523Z">
              <w:tcPr>
                <w:tcW w:w="2055" w:type="dxa"/>
                <w:shd w:val="clear" w:color="auto" w:fill="FFFFFF" w:themeFill="background1"/>
                <w:tcMar/>
              </w:tcPr>
            </w:tcPrChange>
          </w:tcPr>
          <w:p w:rsidR="72B247E1" w:rsidP="707FB034" w:rsidRDefault="72B247E1" w14:paraId="0333924B" w14:textId="014EEE44">
            <w:pPr>
              <w:pStyle w:val="Normal"/>
            </w:pPr>
            <w:r w:rsidR="72B247E1">
              <w:rPr/>
              <w:t>divu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06.253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E9F3E5C" w14:textId="08AF61E3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06.253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77613821" w14:textId="494D24A3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40.371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4FFA0027" w14:textId="299F27E7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40:30.524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09FBA8D4" w14:textId="6554DD4A">
            <w:pPr>
              <w:pStyle w:val="Normal"/>
            </w:pPr>
          </w:p>
        </w:tc>
      </w:tr>
      <w:tr w:rsidR="707FB034" w:rsidTr="0B3292FF" w14:paraId="4928BA11">
        <w:trPr>
          <w:trHeight w:val="300"/>
          <w:trPrChange w:author="Mostafa Helmy (Si-Vision)" w:date="2022-12-06T10:40:30.525Z"/>
        </w:trPr>
        <w:tc>
          <w:tcPr>
            <w:tcW w:w="1785" w:type="dxa"/>
            <w:tcMar/>
            <w:tcPrChange w:author="Mostafa Helmy (Si-Vision)" w:date="2022-12-06T10:40:30.525Z">
              <w:tcPr>
                <w:tcW w:w="1065" w:type="dxa"/>
                <w:tcMar/>
              </w:tcPr>
            </w:tcPrChange>
          </w:tcPr>
          <w:p w:rsidR="707FB034" w:rsidP="707FB034" w:rsidRDefault="707FB034" w14:paraId="5B95FF98" w14:textId="606FC7E5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shd w:val="clear" w:color="auto" w:fill="FFFFFF" w:themeFill="background1"/>
            <w:tcMar/>
            <w:tcPrChange w:author="Mostafa Helmy (Si-Vision)" w:date="2022-12-06T10:40:30.526Z">
              <w:tcPr>
                <w:tcW w:w="2055" w:type="dxa"/>
                <w:shd w:val="clear" w:color="auto" w:fill="FFFFFF" w:themeFill="background1"/>
                <w:tcMar/>
              </w:tcPr>
            </w:tcPrChange>
          </w:tcPr>
          <w:p w:rsidR="72B247E1" w:rsidP="707FB034" w:rsidRDefault="72B247E1" w14:paraId="36213993" w14:textId="6BB23318">
            <w:pPr>
              <w:pStyle w:val="Normal"/>
            </w:pPr>
            <w:r w:rsidR="72B247E1">
              <w:rPr/>
              <w:t>remu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15T12:12:06.254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2A5ABAF2" w14:textId="6153BD5E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15T12:12:06.255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2DD20D51" w14:textId="4DBAA609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40.372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1E629162" w14:textId="654B7731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06T10:40:30.527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176C4CF6" w14:textId="5027969F">
            <w:pPr>
              <w:pStyle w:val="Normal"/>
            </w:pPr>
          </w:p>
        </w:tc>
      </w:tr>
      <w:tr w:rsidR="707FB034" w:rsidTr="0B3292FF" w14:paraId="4A3C93E6">
        <w:trPr>
          <w:trHeight w:val="300"/>
        </w:trPr>
        <w:tc>
          <w:tcPr>
            <w:tcW w:w="9361" w:type="dxa"/>
            <w:gridSpan w:val="6"/>
            <w:shd w:val="clear" w:color="auto" w:fill="FFFFFF" w:themeFill="background1"/>
            <w:tcMar/>
          </w:tcPr>
          <w:p w:rsidR="4062DE1C" w:rsidP="707FB034" w:rsidRDefault="4062DE1C" w14:paraId="3B76E80A" w14:textId="2D110E21">
            <w:pPr>
              <w:pStyle w:val="Normal"/>
              <w:ind w:lef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4062DE1C">
              <w:rPr>
                <w:b w:val="1"/>
                <w:bCs w:val="1"/>
                <w:sz w:val="24"/>
                <w:szCs w:val="24"/>
              </w:rPr>
              <w:t>Memory</w:t>
            </w:r>
          </w:p>
        </w:tc>
      </w:tr>
      <w:tr w:rsidR="707FB034" w:rsidTr="0B3292FF" w14:paraId="59E206A3">
        <w:trPr>
          <w:trHeight w:val="300"/>
          <w:trPrChange w:author="Mostafa Helmy (Si-Vision)" w:date="2022-12-22T13:22:13.879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3:22:13.88Z">
              <w:tcPr>
                <w:tcW w:w="1065" w:type="dxa"/>
                <w:tcMar/>
              </w:tcPr>
            </w:tcPrChange>
          </w:tcPr>
          <w:p w:rsidR="707FB034" w:rsidP="7807421E" w:rsidRDefault="707FB034" w14:paraId="08B325AB" w14:textId="0B4F317D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3:22:13.88Z">
              <w:tcPr>
                <w:tcW w:w="2055" w:type="dxa"/>
                <w:tcMar/>
              </w:tcPr>
            </w:tcPrChange>
          </w:tcPr>
          <w:p w:rsidR="707FB034" w:rsidP="707FB034" w:rsidRDefault="707FB034" w14:paraId="4A7F0FCC" w14:textId="6BE596E6">
            <w:pPr>
              <w:pStyle w:val="Normal"/>
            </w:pPr>
            <w:r w:rsidR="707FB034">
              <w:rPr/>
              <w:t>lw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3:22:13.88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62616F6D" w14:textId="02A57162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22T13:22:13.88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40F0512E" w14:textId="38A9356F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22T13:22:13.88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677018EF" w14:textId="112C9595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3:22:13.881Z">
              <w:tcPr>
                <w:tcW w:w="1560" w:type="dxa"/>
                <w:shd w:val="clear" w:color="auto" w:fill="1E8BCD"/>
                <w:tcMar/>
              </w:tcPr>
            </w:tcPrChange>
          </w:tcPr>
          <w:p w:rsidR="707FB034" w:rsidP="707FB034" w:rsidRDefault="707FB034" w14:paraId="782F1170" w14:textId="6392C143">
            <w:pPr>
              <w:pStyle w:val="Normal"/>
            </w:pPr>
          </w:p>
        </w:tc>
      </w:tr>
      <w:tr w:rsidR="707FB034" w:rsidTr="0B3292FF" w14:paraId="7A2F0547">
        <w:trPr>
          <w:trHeight w:val="300"/>
          <w:trPrChange w:author="Mostafa Helmy (Si-Vision)" w:date="2022-12-22T11:13:17.15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1:13:17.156Z">
              <w:tcPr>
                <w:tcW w:w="1065" w:type="dxa"/>
                <w:tcMar/>
              </w:tcPr>
            </w:tcPrChange>
          </w:tcPr>
          <w:p w:rsidR="707FB034" w:rsidP="7807421E" w:rsidRDefault="707FB034" w14:paraId="42DF02D3" w14:textId="7430CE42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1:13:17.156Z">
              <w:tcPr>
                <w:tcW w:w="2055" w:type="dxa"/>
                <w:tcMar/>
              </w:tcPr>
            </w:tcPrChange>
          </w:tcPr>
          <w:p w:rsidR="707FB034" w:rsidP="707FB034" w:rsidRDefault="707FB034" w14:paraId="1D79A0E3" w14:textId="4C34D53B">
            <w:pPr>
              <w:pStyle w:val="Normal"/>
            </w:pPr>
            <w:r w:rsidR="707FB034">
              <w:rPr/>
              <w:t>lbu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3:17.15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073892C0" w14:textId="7E3AAF3C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22T11:13:17.15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2DE3987" w14:textId="4AC567F7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33.82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53EA3FF4" w14:textId="64193DC1">
            <w:pPr>
              <w:pStyle w:val="Normal"/>
            </w:pPr>
          </w:p>
        </w:tc>
        <w:tc>
          <w:tcPr>
            <w:tcW w:w="1427" w:type="dxa"/>
            <w:shd w:val="clear" w:color="auto" w:fill="0070C0"/>
            <w:tcMar/>
            <w:tcPrChange w:author="Mostafa Helmy (Si-Vision)" w:date="2023-01-11T19:36:57.758Z">
              <w:tcPr>
                <w:tcW w:w="1560" w:type="dxa"/>
                <w:tcMar/>
              </w:tcPr>
            </w:tcPrChange>
          </w:tcPr>
          <w:p w:rsidR="707FB034" w:rsidP="707FB034" w:rsidRDefault="707FB034" w14:paraId="7C1E2C19" w14:textId="019A97F6">
            <w:pPr>
              <w:pStyle w:val="Normal"/>
            </w:pPr>
          </w:p>
        </w:tc>
      </w:tr>
      <w:tr w:rsidR="707FB034" w:rsidTr="0B3292FF" w14:paraId="05C55B14">
        <w:trPr>
          <w:trHeight w:val="300"/>
          <w:trPrChange w:author="Mostafa Helmy (Si-Vision)" w:date="2022-12-22T11:13:17.17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1:13:17.174Z">
              <w:tcPr>
                <w:tcW w:w="1065" w:type="dxa"/>
                <w:tcMar/>
              </w:tcPr>
            </w:tcPrChange>
          </w:tcPr>
          <w:p w:rsidR="707FB034" w:rsidP="7807421E" w:rsidRDefault="707FB034" w14:paraId="3D226366" w14:textId="5EAFE6D5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1:13:17.174Z">
              <w:tcPr>
                <w:tcW w:w="2055" w:type="dxa"/>
                <w:tcMar/>
              </w:tcPr>
            </w:tcPrChange>
          </w:tcPr>
          <w:p w:rsidR="707FB034" w:rsidP="707FB034" w:rsidRDefault="707FB034" w14:paraId="19BD639F" w14:textId="4D9A3EB4">
            <w:pPr>
              <w:pStyle w:val="Normal"/>
            </w:pPr>
            <w:r w:rsidR="707FB034">
              <w:rPr/>
              <w:t>lhu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1:13:17.176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166A5959" w14:textId="166B2D6D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22T11:13:17.177Z">
              <w:tcPr>
                <w:tcW w:w="1560" w:type="dxa"/>
                <w:shd w:val="clear" w:color="auto" w:fill="0070C0"/>
                <w:tcMar/>
              </w:tcPr>
            </w:tcPrChange>
          </w:tcPr>
          <w:p w:rsidR="707FB034" w:rsidP="707FB034" w:rsidRDefault="707FB034" w14:paraId="43D9B75A" w14:textId="7352275A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33.822Z">
              <w:tcPr>
                <w:tcW w:w="1560" w:type="dxa"/>
                <w:shd w:val="clear" w:color="auto" w:fill="FFFFFF" w:themeFill="background1"/>
                <w:tcMar/>
              </w:tcPr>
            </w:tcPrChange>
          </w:tcPr>
          <w:p w:rsidR="707FB034" w:rsidP="707FB034" w:rsidRDefault="707FB034" w14:paraId="5D818154" w14:textId="04EFAC95">
            <w:pPr>
              <w:pStyle w:val="Normal"/>
            </w:pPr>
          </w:p>
        </w:tc>
        <w:tc>
          <w:tcPr>
            <w:tcW w:w="1427" w:type="dxa"/>
            <w:shd w:val="clear" w:color="auto" w:fill="0070C0"/>
            <w:tcMar/>
            <w:tcPrChange w:author="Mostafa Helmy (Si-Vision)" w:date="2023-01-11T19:36:57.76Z">
              <w:tcPr>
                <w:tcW w:w="1560" w:type="dxa"/>
                <w:tcMar/>
              </w:tcPr>
            </w:tcPrChange>
          </w:tcPr>
          <w:p w:rsidR="707FB034" w:rsidP="707FB034" w:rsidRDefault="707FB034" w14:paraId="6B1CDF5B" w14:textId="2E2F906D">
            <w:pPr>
              <w:pStyle w:val="Normal"/>
            </w:pPr>
          </w:p>
        </w:tc>
      </w:tr>
      <w:tr w:rsidR="707FB034" w:rsidTr="0B3292FF" w14:paraId="791851E6">
        <w:trPr>
          <w:trHeight w:val="300"/>
          <w:trPrChange w:author="Mostafa Helmy (Si-Vision)" w:date="2022-12-22T13:22:08.208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3:22:08.209Z">
              <w:tcPr>
                <w:tcW w:w="1065" w:type="dxa"/>
                <w:tcMar/>
              </w:tcPr>
            </w:tcPrChange>
          </w:tcPr>
          <w:p w:rsidR="707FB034" w:rsidP="7807421E" w:rsidRDefault="707FB034" w14:paraId="11E2C821" w14:textId="76D2D32F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3:22:08.209Z">
              <w:tcPr>
                <w:tcW w:w="2055" w:type="dxa"/>
                <w:tcMar/>
              </w:tcPr>
            </w:tcPrChange>
          </w:tcPr>
          <w:p w:rsidR="707FB034" w:rsidP="707FB034" w:rsidRDefault="707FB034" w14:paraId="1FFDACFB" w14:textId="427349E4">
            <w:pPr>
              <w:pStyle w:val="Normal"/>
            </w:pPr>
            <w:r w:rsidR="707FB034">
              <w:rPr/>
              <w:t>sw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3:22:08.2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5E5663C1" w14:textId="34D97053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2-12-22T13:22:08.2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7C2D561E" w14:textId="434EF520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2-12-22T13:22:08.21Z">
              <w:tcPr>
                <w:tcW w:w="1560" w:type="dxa"/>
                <w:shd w:val="clear" w:color="auto" w:fill="00B050"/>
                <w:tcMar/>
              </w:tcPr>
            </w:tcPrChange>
          </w:tcPr>
          <w:p w:rsidR="707FB034" w:rsidP="707FB034" w:rsidRDefault="707FB034" w14:paraId="51A08AE3" w14:textId="383571D0">
            <w:pPr>
              <w:pStyle w:val="Normal"/>
            </w:pPr>
          </w:p>
        </w:tc>
        <w:tc>
          <w:tcPr>
            <w:tcW w:w="1427" w:type="dxa"/>
            <w:shd w:val="clear" w:color="auto" w:fill="00B050"/>
            <w:tcMar/>
            <w:tcPrChange w:author="Mostafa Helmy (Si-Vision)" w:date="2022-12-22T13:22:08.211Z">
              <w:tcPr>
                <w:tcW w:w="1560" w:type="dxa"/>
                <w:shd w:val="clear" w:color="auto" w:fill="1E8BCD"/>
                <w:tcMar/>
              </w:tcPr>
            </w:tcPrChange>
          </w:tcPr>
          <w:p w:rsidR="707FB034" w:rsidP="707FB034" w:rsidRDefault="707FB034" w14:paraId="24F6EB96" w14:textId="2F232DFA">
            <w:pPr>
              <w:pStyle w:val="Normal"/>
            </w:pPr>
          </w:p>
        </w:tc>
      </w:tr>
      <w:tr w:rsidR="707FB034" w:rsidTr="0B3292FF" w14:paraId="361314BE">
        <w:trPr>
          <w:trHeight w:val="300"/>
          <w:trPrChange w:author="Mostafa Helmy (Si-Vision)" w:date="2022-12-22T11:13:33.46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1:13:33.46Z">
              <w:tcPr>
                <w:tcW w:w="1065" w:type="dxa"/>
                <w:tcMar/>
              </w:tcPr>
            </w:tcPrChange>
          </w:tcPr>
          <w:p w:rsidR="707FB034" w:rsidP="7807421E" w:rsidRDefault="707FB034" w14:paraId="4F74F330" w14:textId="76D2D32F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1:13:33.46Z">
              <w:tcPr>
                <w:tcW w:w="2055" w:type="dxa"/>
                <w:tcMar/>
              </w:tcPr>
            </w:tcPrChange>
          </w:tcPr>
          <w:p w:rsidR="707FB034" w:rsidP="707FB034" w:rsidRDefault="707FB034" w14:paraId="201BFF8D" w14:textId="2A649833">
            <w:pPr>
              <w:pStyle w:val="Normal"/>
            </w:pPr>
            <w:r w:rsidR="707FB034">
              <w:rPr/>
              <w:t>s</w:t>
            </w:r>
            <w:r w:rsidR="08D2E516">
              <w:rPr/>
              <w:t>b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11T19:36:14.864Z">
              <w:tcPr>
                <w:tcW w:w="1560" w:type="dxa"/>
                <w:tcMar/>
              </w:tcPr>
            </w:tcPrChange>
          </w:tcPr>
          <w:p w:rsidR="707FB034" w:rsidP="707FB034" w:rsidRDefault="707FB034" w14:paraId="4631631A" w14:textId="34D97053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3-01-11T19:36:14.869Z">
              <w:tcPr>
                <w:tcW w:w="1560" w:type="dxa"/>
                <w:tcMar/>
              </w:tcPr>
            </w:tcPrChange>
          </w:tcPr>
          <w:p w:rsidR="707FB034" w:rsidP="707FB034" w:rsidRDefault="707FB034" w14:paraId="789E8BB6" w14:textId="434EF520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14.87Z">
              <w:tcPr>
                <w:tcW w:w="1560" w:type="dxa"/>
                <w:tcMar/>
              </w:tcPr>
            </w:tcPrChange>
          </w:tcPr>
          <w:p w:rsidR="707FB034" w:rsidP="707FB034" w:rsidRDefault="707FB034" w14:paraId="20B6F5B8" w14:textId="383571D0">
            <w:pPr>
              <w:pStyle w:val="Normal"/>
            </w:pPr>
          </w:p>
        </w:tc>
        <w:tc>
          <w:tcPr>
            <w:tcW w:w="1427" w:type="dxa"/>
            <w:shd w:val="clear" w:color="auto" w:fill="0070C0"/>
            <w:tcMar/>
            <w:tcPrChange w:author="Mostafa Helmy (Si-Vision)" w:date="2023-01-11T19:37:09.028Z">
              <w:tcPr>
                <w:tcW w:w="1560" w:type="dxa"/>
                <w:tcMar/>
              </w:tcPr>
            </w:tcPrChange>
          </w:tcPr>
          <w:p w:rsidR="707FB034" w:rsidP="707FB034" w:rsidRDefault="707FB034" w14:paraId="4FFCA015" w14:textId="2F232DFA">
            <w:pPr>
              <w:pStyle w:val="Normal"/>
            </w:pPr>
          </w:p>
        </w:tc>
      </w:tr>
      <w:tr w:rsidR="707FB034" w:rsidTr="0B3292FF" w14:paraId="79086CCF">
        <w:trPr>
          <w:trHeight w:val="300"/>
          <w:trPrChange w:author="Mostafa Helmy (Si-Vision)" w:date="2022-12-22T11:13:33.479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1:13:33.479Z">
              <w:tcPr>
                <w:tcW w:w="1065" w:type="dxa"/>
                <w:tcMar/>
              </w:tcPr>
            </w:tcPrChange>
          </w:tcPr>
          <w:p w:rsidR="707FB034" w:rsidP="7807421E" w:rsidRDefault="707FB034" w14:paraId="30A34554" w14:textId="1068B6B4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  <w:tcPrChange w:author="Mostafa Helmy (Si-Vision)" w:date="2022-12-22T11:13:33.479Z">
              <w:tcPr>
                <w:tcW w:w="2055" w:type="dxa"/>
                <w:tcMar/>
              </w:tcPr>
            </w:tcPrChange>
          </w:tcPr>
          <w:p w:rsidR="08D2E516" w:rsidP="707FB034" w:rsidRDefault="08D2E516" w14:paraId="51D43609" w14:textId="23516D27">
            <w:pPr>
              <w:pStyle w:val="Normal"/>
            </w:pPr>
            <w:r w:rsidR="08D2E516">
              <w:rPr/>
              <w:t>sh</w:t>
            </w:r>
          </w:p>
        </w:tc>
        <w:tc>
          <w:tcPr>
            <w:tcW w:w="1427" w:type="dxa"/>
            <w:shd w:val="clear" w:color="auto" w:fill="00B050"/>
            <w:tcMar/>
            <w:tcPrChange w:author="Mostafa Helmy (Si-Vision)" w:date="2023-01-11T19:36:14.87Z">
              <w:tcPr>
                <w:tcW w:w="1560" w:type="dxa"/>
                <w:tcMar/>
              </w:tcPr>
            </w:tcPrChange>
          </w:tcPr>
          <w:p w:rsidR="707FB034" w:rsidP="707FB034" w:rsidRDefault="707FB034" w14:paraId="67957F3D" w14:textId="5B6C7FBE">
            <w:pPr>
              <w:pStyle w:val="Normal"/>
            </w:pPr>
          </w:p>
        </w:tc>
        <w:tc>
          <w:tcPr>
            <w:tcW w:w="1575" w:type="dxa"/>
            <w:shd w:val="clear" w:color="auto" w:fill="00B050"/>
            <w:tcMar/>
            <w:tcPrChange w:author="Mostafa Helmy (Si-Vision)" w:date="2023-01-11T19:36:14.872Z">
              <w:tcPr>
                <w:tcW w:w="1560" w:type="dxa"/>
                <w:tcMar/>
              </w:tcPr>
            </w:tcPrChange>
          </w:tcPr>
          <w:p w:rsidR="707FB034" w:rsidP="707FB034" w:rsidRDefault="707FB034" w14:paraId="3348C3FC" w14:textId="1A61E97F">
            <w:pPr>
              <w:pStyle w:val="Normal"/>
            </w:pPr>
          </w:p>
        </w:tc>
        <w:tc>
          <w:tcPr>
            <w:tcW w:w="1279" w:type="dxa"/>
            <w:shd w:val="clear" w:color="auto" w:fill="00B050"/>
            <w:tcMar/>
            <w:tcPrChange w:author="Mostafa Helmy (Si-Vision)" w:date="2023-01-11T19:36:14.872Z">
              <w:tcPr>
                <w:tcW w:w="1560" w:type="dxa"/>
                <w:tcMar/>
              </w:tcPr>
            </w:tcPrChange>
          </w:tcPr>
          <w:p w:rsidR="707FB034" w:rsidP="707FB034" w:rsidRDefault="707FB034" w14:paraId="65F3EC4E" w14:textId="5A1EDACE">
            <w:pPr>
              <w:pStyle w:val="Normal"/>
            </w:pPr>
          </w:p>
        </w:tc>
        <w:tc>
          <w:tcPr>
            <w:tcW w:w="1427" w:type="dxa"/>
            <w:shd w:val="clear" w:color="auto" w:fill="0070C0"/>
            <w:tcMar/>
            <w:tcPrChange w:author="Mostafa Helmy (Si-Vision)" w:date="2023-01-11T19:37:09.029Z">
              <w:tcPr>
                <w:tcW w:w="1560" w:type="dxa"/>
                <w:tcMar/>
              </w:tcPr>
            </w:tcPrChange>
          </w:tcPr>
          <w:p w:rsidR="707FB034" w:rsidP="707FB034" w:rsidRDefault="707FB034" w14:paraId="6D97AA65" w14:textId="4410D559">
            <w:pPr>
              <w:pStyle w:val="Normal"/>
            </w:pPr>
          </w:p>
        </w:tc>
      </w:tr>
      <w:tr w:rsidR="707FB034" w:rsidTr="0B3292FF" w14:paraId="7DA38A6C">
        <w:trPr>
          <w:trHeight w:val="300"/>
        </w:trPr>
        <w:tc>
          <w:tcPr>
            <w:tcW w:w="9361" w:type="dxa"/>
            <w:gridSpan w:val="6"/>
            <w:tcMar/>
          </w:tcPr>
          <w:p w:rsidR="7B4AE1C0" w:rsidP="707FB034" w:rsidRDefault="7B4AE1C0" w14:paraId="64651E7F" w14:textId="4A47CC0D">
            <w:pPr>
              <w:pStyle w:val="Normal"/>
              <w:ind w:lef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7B4AE1C0">
              <w:rPr>
                <w:b w:val="1"/>
                <w:bCs w:val="1"/>
                <w:sz w:val="24"/>
                <w:szCs w:val="24"/>
              </w:rPr>
              <w:t>Control</w:t>
            </w:r>
          </w:p>
        </w:tc>
      </w:tr>
      <w:tr w:rsidR="707FB034" w:rsidTr="0B3292FF" w14:paraId="23137136">
        <w:trPr>
          <w:trHeight w:val="300"/>
          <w:trPrChange w:author="Mostafa Helmy (Si-Vision)" w:date="2022-12-22T11:16:34.909Z">
            <w:trPr>
              <w:trHeight w:val="300"/>
            </w:trPr>
          </w:trPrChange>
        </w:trPr>
        <w:tc>
          <w:tcPr>
            <w:tcW w:w="1785" w:type="dxa"/>
            <w:tcMar/>
            <w:tcPrChange w:author="Mostafa Helmy (Si-Vision)" w:date="2022-12-22T11:16:34.91Z">
              <w:tcPr>
                <w:tcW w:w="1065" w:type="dxa"/>
                <w:tcMar/>
              </w:tcPr>
            </w:tcPrChange>
          </w:tcPr>
          <w:p w:rsidR="707FB034" w:rsidP="707FB034" w:rsidRDefault="707FB034" w14:paraId="2C328976" w14:textId="46B046C3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  <w:tcPrChange w:author="Mostafa Helmy (Si-Vision)" w:date="2022-12-22T11:16:34.911Z">
              <w:tcPr>
                <w:tcW w:w="2055" w:type="dxa"/>
                <w:tcMar/>
              </w:tcPr>
            </w:tcPrChange>
          </w:tcPr>
          <w:p w:rsidR="75EA57BC" w:rsidP="707FB034" w:rsidRDefault="75EA57BC" w14:paraId="35C6BE4C" w14:textId="3CEFF194">
            <w:pPr>
              <w:pStyle w:val="Normal"/>
            </w:pPr>
            <w:r w:rsidR="75EA57BC">
              <w:rPr/>
              <w:t>b</w:t>
            </w:r>
            <w:r w:rsidR="393E09F0">
              <w:rPr/>
              <w:t>lt</w:t>
            </w:r>
          </w:p>
        </w:tc>
        <w:tc>
          <w:tcPr>
            <w:tcW w:w="1427" w:type="dxa"/>
            <w:shd w:val="clear" w:color="auto" w:fill="0070C0"/>
            <w:tcMar/>
            <w:tcPrChange w:author="Mostafa Helmy (Si-Vision)" w:date="2022-12-22T11:16:34.911Z">
              <w:tcPr>
                <w:tcW w:w="1560" w:type="dxa"/>
                <w:tcMar/>
              </w:tcPr>
            </w:tcPrChange>
          </w:tcPr>
          <w:p w:rsidR="707FB034" w:rsidP="707FB034" w:rsidRDefault="707FB034" w14:paraId="22552691" w14:textId="3E8BBDE4">
            <w:pPr>
              <w:pStyle w:val="Normal"/>
            </w:pPr>
          </w:p>
        </w:tc>
        <w:tc>
          <w:tcPr>
            <w:tcW w:w="1575" w:type="dxa"/>
            <w:shd w:val="clear" w:color="auto" w:fill="0070C0"/>
            <w:tcMar/>
            <w:tcPrChange w:author="Mostafa Helmy (Si-Vision)" w:date="2022-12-22T11:16:34.918Z">
              <w:tcPr>
                <w:tcW w:w="1560" w:type="dxa"/>
                <w:tcMar/>
              </w:tcPr>
            </w:tcPrChange>
          </w:tcPr>
          <w:p w:rsidR="707FB034" w:rsidP="707FB034" w:rsidRDefault="707FB034" w14:paraId="23E75338" w14:textId="1C3EBF7E">
            <w:pPr>
              <w:pStyle w:val="Normal"/>
            </w:pPr>
          </w:p>
        </w:tc>
        <w:tc>
          <w:tcPr>
            <w:tcW w:w="1279" w:type="dxa"/>
            <w:shd w:val="clear" w:color="auto" w:fill="0070C0"/>
            <w:tcMar/>
            <w:tcPrChange w:author="Mostafa Helmy (Si-Vision)" w:date="2022-12-22T11:16:34.918Z">
              <w:tcPr>
                <w:tcW w:w="1560" w:type="dxa"/>
                <w:tcMar/>
              </w:tcPr>
            </w:tcPrChange>
          </w:tcPr>
          <w:p w:rsidR="707FB034" w:rsidP="707FB034" w:rsidRDefault="707FB034" w14:paraId="6CD7025F" w14:textId="542888D0">
            <w:pPr>
              <w:pStyle w:val="Normal"/>
            </w:pPr>
          </w:p>
        </w:tc>
        <w:tc>
          <w:tcPr>
            <w:tcW w:w="1427" w:type="dxa"/>
            <w:tcMar/>
            <w:tcPrChange w:author="Mostafa Helmy (Si-Vision)" w:date="2022-12-22T11:16:34.912Z">
              <w:tcPr>
                <w:tcW w:w="1560" w:type="dxa"/>
                <w:tcMar/>
              </w:tcPr>
            </w:tcPrChange>
          </w:tcPr>
          <w:p w:rsidR="707FB034" w:rsidP="707FB034" w:rsidRDefault="707FB034" w14:paraId="6BE6E59D" w14:textId="3005A455">
            <w:pPr>
              <w:pStyle w:val="Normal"/>
            </w:pPr>
          </w:p>
        </w:tc>
      </w:tr>
      <w:tr w:rsidR="707FB034" w:rsidTr="0B3292FF" w14:paraId="4A4FEC00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34C8239F" w14:textId="356B4858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37B221EB" w:rsidP="707FB034" w:rsidRDefault="37B221EB" w14:paraId="434E0F5A" w14:textId="7820CEEC">
            <w:pPr>
              <w:pStyle w:val="Normal"/>
            </w:pPr>
            <w:r w:rsidR="37B221EB">
              <w:rPr/>
              <w:t>b</w:t>
            </w:r>
            <w:r w:rsidR="1A616C67">
              <w:rPr/>
              <w:t>ltu</w:t>
            </w:r>
          </w:p>
        </w:tc>
        <w:tc>
          <w:tcPr>
            <w:tcW w:w="1427" w:type="dxa"/>
            <w:tcMar/>
          </w:tcPr>
          <w:p w:rsidR="707FB034" w:rsidP="707FB034" w:rsidRDefault="707FB034" w14:paraId="3F774402" w14:textId="6743E609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5E647A17" w14:textId="7924E52B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38FA8FF0" w14:textId="7FAB67FD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119C68AA" w14:textId="0D6ADC50">
            <w:pPr>
              <w:pStyle w:val="Normal"/>
            </w:pPr>
          </w:p>
        </w:tc>
      </w:tr>
      <w:tr w:rsidR="707FB034" w:rsidTr="0B3292FF" w14:paraId="57E01EA8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1A6FCA19" w14:textId="78069F3F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37B221EB" w:rsidP="707FB034" w:rsidRDefault="37B221EB" w14:paraId="4A3ED732" w14:textId="107828BA">
            <w:pPr>
              <w:pStyle w:val="Normal"/>
            </w:pPr>
            <w:r w:rsidR="37B221EB">
              <w:rPr/>
              <w:t>b</w:t>
            </w:r>
            <w:r w:rsidR="4F42E351">
              <w:rPr/>
              <w:t>g</w:t>
            </w:r>
            <w:r w:rsidR="37B221EB">
              <w:rPr/>
              <w:t>e</w:t>
            </w:r>
          </w:p>
        </w:tc>
        <w:tc>
          <w:tcPr>
            <w:tcW w:w="1427" w:type="dxa"/>
            <w:tcMar/>
          </w:tcPr>
          <w:p w:rsidR="707FB034" w:rsidP="707FB034" w:rsidRDefault="707FB034" w14:paraId="0C9FD91F" w14:textId="35F391DA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158FDE6E" w14:textId="34F05225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16BF51D9" w14:textId="4E505ABB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5EB5FD1B" w14:textId="1A3D4902">
            <w:pPr>
              <w:pStyle w:val="Normal"/>
            </w:pPr>
          </w:p>
        </w:tc>
      </w:tr>
      <w:tr w:rsidR="707FB034" w:rsidTr="0B3292FF" w14:paraId="1A350616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7BA08A78" w14:textId="4DB0F4F0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37B221EB" w:rsidP="707FB034" w:rsidRDefault="37B221EB" w14:paraId="5DD1A141" w14:textId="0FE6EB58">
            <w:pPr>
              <w:pStyle w:val="Normal"/>
            </w:pPr>
            <w:r w:rsidR="37B221EB">
              <w:rPr/>
              <w:t>b</w:t>
            </w:r>
            <w:r w:rsidR="295D885C">
              <w:rPr/>
              <w:t>geu</w:t>
            </w:r>
          </w:p>
        </w:tc>
        <w:tc>
          <w:tcPr>
            <w:tcW w:w="1427" w:type="dxa"/>
            <w:tcMar/>
          </w:tcPr>
          <w:p w:rsidR="707FB034" w:rsidP="707FB034" w:rsidRDefault="707FB034" w14:paraId="766C40A6" w14:textId="34F05225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4FAE3FB2" w14:textId="1C9F9964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4983EFF8" w14:textId="1E6D300A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553C24AD" w14:textId="6B129D67">
            <w:pPr>
              <w:pStyle w:val="Normal"/>
            </w:pPr>
          </w:p>
        </w:tc>
      </w:tr>
      <w:tr w:rsidR="707FB034" w:rsidTr="0B3292FF" w14:paraId="7E57AD10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4E95CCD4" w14:textId="10769C8B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37B221EB" w:rsidP="707FB034" w:rsidRDefault="37B221EB" w14:paraId="6DB27412" w14:textId="3D917DAB">
            <w:pPr>
              <w:pStyle w:val="Normal"/>
            </w:pPr>
            <w:r w:rsidR="37B221EB">
              <w:rPr/>
              <w:t>b</w:t>
            </w:r>
            <w:r w:rsidR="1BBE4956">
              <w:rPr/>
              <w:t>eq</w:t>
            </w:r>
          </w:p>
        </w:tc>
        <w:tc>
          <w:tcPr>
            <w:tcW w:w="1427" w:type="dxa"/>
            <w:tcMar/>
          </w:tcPr>
          <w:p w:rsidR="707FB034" w:rsidP="707FB034" w:rsidRDefault="707FB034" w14:paraId="6E6F01B6" w14:textId="1C9F9964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1D8E3A40" w14:textId="1CA8CD48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22295906" w14:textId="73096E30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3C8F529C" w14:textId="26B74005">
            <w:pPr>
              <w:pStyle w:val="Normal"/>
            </w:pPr>
          </w:p>
        </w:tc>
      </w:tr>
      <w:tr w:rsidR="707FB034" w:rsidTr="0B3292FF" w14:paraId="5A2437FF">
        <w:trPr>
          <w:trHeight w:val="300"/>
        </w:trPr>
        <w:tc>
          <w:tcPr>
            <w:tcW w:w="1785" w:type="dxa"/>
            <w:tcMar/>
          </w:tcPr>
          <w:p w:rsidR="707FB034" w:rsidP="707FB034" w:rsidRDefault="707FB034" w14:paraId="31BEBA8F" w14:textId="12AEE164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2013276B" w:rsidP="707FB034" w:rsidRDefault="2013276B" w14:paraId="2346484D" w14:textId="32650F51">
            <w:pPr>
              <w:pStyle w:val="Normal"/>
            </w:pPr>
            <w:r w:rsidR="2013276B">
              <w:rPr/>
              <w:t>b</w:t>
            </w:r>
            <w:r w:rsidR="20C802CB">
              <w:rPr/>
              <w:t>ne</w:t>
            </w:r>
          </w:p>
        </w:tc>
        <w:tc>
          <w:tcPr>
            <w:tcW w:w="1427" w:type="dxa"/>
            <w:tcMar/>
          </w:tcPr>
          <w:p w:rsidR="707FB034" w:rsidP="707FB034" w:rsidRDefault="707FB034" w14:paraId="5FD16B49" w14:textId="1CA8CD48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689E69FF" w14:textId="50F9E2BD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1C39FA2C" w14:textId="0DA65FA7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063CFC81" w14:textId="176FC6B6">
            <w:pPr>
              <w:pStyle w:val="Normal"/>
            </w:pPr>
          </w:p>
        </w:tc>
      </w:tr>
      <w:tr w:rsidR="707FB034" w:rsidTr="0B3292FF" w14:paraId="5EB2BCA7">
        <w:trPr>
          <w:trHeight w:val="300"/>
        </w:trPr>
        <w:tc>
          <w:tcPr>
            <w:tcW w:w="1785" w:type="dxa"/>
            <w:tcMar/>
            <w:vAlign w:val="top"/>
          </w:tcPr>
          <w:p w:rsidR="707FB034" w:rsidP="7807421E" w:rsidRDefault="707FB034" w14:paraId="64194921" w14:textId="25531D40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70E1FF2D" w:rsidP="707FB034" w:rsidRDefault="70E1FF2D" w14:paraId="27DCE3AE" w14:textId="4217AF5F">
            <w:pPr>
              <w:pStyle w:val="Normal"/>
            </w:pPr>
            <w:r w:rsidR="70E1FF2D">
              <w:rPr/>
              <w:t>j</w:t>
            </w:r>
            <w:r w:rsidR="0DF86FBB">
              <w:rPr/>
              <w:t>al</w:t>
            </w:r>
          </w:p>
        </w:tc>
        <w:tc>
          <w:tcPr>
            <w:tcW w:w="1427" w:type="dxa"/>
            <w:tcMar/>
          </w:tcPr>
          <w:p w:rsidR="707FB034" w:rsidP="707FB034" w:rsidRDefault="707FB034" w14:paraId="484A23E7" w14:textId="68074D6F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78EC5DF3" w14:textId="04DC2C2B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63EA8270" w14:textId="6D971EBD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2BDCE77F" w14:textId="420AF820">
            <w:pPr>
              <w:pStyle w:val="Normal"/>
            </w:pPr>
          </w:p>
        </w:tc>
      </w:tr>
      <w:tr w:rsidR="707FB034" w:rsidTr="0B3292FF" w14:paraId="79F41DED">
        <w:trPr>
          <w:trHeight w:val="300"/>
        </w:trPr>
        <w:tc>
          <w:tcPr>
            <w:tcW w:w="1785" w:type="dxa"/>
            <w:tcMar/>
            <w:vAlign w:val="top"/>
          </w:tcPr>
          <w:p w:rsidR="707FB034" w:rsidP="7807421E" w:rsidRDefault="707FB034" w14:paraId="176A5E25" w14:textId="572D792A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2011BB14" w:rsidP="707FB034" w:rsidRDefault="2011BB14" w14:paraId="016716A9" w14:textId="66E88A84">
            <w:pPr>
              <w:pStyle w:val="Normal"/>
            </w:pPr>
            <w:r w:rsidR="2011BB14">
              <w:rPr/>
              <w:t>j</w:t>
            </w:r>
          </w:p>
        </w:tc>
        <w:tc>
          <w:tcPr>
            <w:tcW w:w="1427" w:type="dxa"/>
            <w:tcMar/>
          </w:tcPr>
          <w:p w:rsidR="707FB034" w:rsidP="707FB034" w:rsidRDefault="707FB034" w14:paraId="3505CB98" w14:textId="5A43F1F3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7AA4245F" w14:textId="044D20E4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64D33BF3" w14:textId="2187F3B9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698908EF" w14:textId="17E17D83">
            <w:pPr>
              <w:pStyle w:val="Normal"/>
            </w:pPr>
          </w:p>
        </w:tc>
      </w:tr>
      <w:tr w:rsidR="707FB034" w:rsidTr="0B3292FF" w14:paraId="29AF9F83">
        <w:trPr>
          <w:trHeight w:val="300"/>
        </w:trPr>
        <w:tc>
          <w:tcPr>
            <w:tcW w:w="1785" w:type="dxa"/>
            <w:tcMar/>
            <w:vAlign w:val="top"/>
          </w:tcPr>
          <w:p w:rsidR="707FB034" w:rsidP="7807421E" w:rsidRDefault="707FB034" w14:paraId="76DF6B55" w14:textId="0E150FEA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2011BB14" w:rsidP="707FB034" w:rsidRDefault="2011BB14" w14:paraId="5EE6601E" w14:textId="443C5754">
            <w:pPr>
              <w:pStyle w:val="Normal"/>
            </w:pPr>
            <w:r w:rsidR="2011BB14">
              <w:rPr/>
              <w:t>jalr</w:t>
            </w:r>
          </w:p>
        </w:tc>
        <w:tc>
          <w:tcPr>
            <w:tcW w:w="1427" w:type="dxa"/>
            <w:tcMar/>
          </w:tcPr>
          <w:p w:rsidR="707FB034" w:rsidP="707FB034" w:rsidRDefault="707FB034" w14:paraId="0127E049" w14:textId="00FB5531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3292106C" w14:textId="7A0B949E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7D6D05D0" w14:textId="3B999A54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380D75AA" w14:textId="57386773">
            <w:pPr>
              <w:pStyle w:val="Normal"/>
            </w:pPr>
          </w:p>
        </w:tc>
      </w:tr>
      <w:tr w:rsidR="707FB034" w:rsidTr="0B3292FF" w14:paraId="25127C84">
        <w:trPr>
          <w:trHeight w:val="300"/>
        </w:trPr>
        <w:tc>
          <w:tcPr>
            <w:tcW w:w="1785" w:type="dxa"/>
            <w:tcMar/>
            <w:vAlign w:val="top"/>
          </w:tcPr>
          <w:p w:rsidR="707FB034" w:rsidP="7807421E" w:rsidRDefault="707FB034" w14:paraId="33A62D26" w14:textId="656A72A5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707FB034" w:rsidP="707FB034" w:rsidRDefault="707FB034" w14:paraId="250BB9D5" w14:textId="37A6AB02">
            <w:pPr>
              <w:pStyle w:val="Normal"/>
            </w:pPr>
            <w:r w:rsidR="707FB034">
              <w:rPr/>
              <w:t>jr</w:t>
            </w:r>
          </w:p>
        </w:tc>
        <w:tc>
          <w:tcPr>
            <w:tcW w:w="1427" w:type="dxa"/>
            <w:tcMar/>
          </w:tcPr>
          <w:p w:rsidR="707FB034" w:rsidP="707FB034" w:rsidRDefault="707FB034" w14:paraId="44142A8D" w14:textId="7C615343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14840A0D" w14:textId="5C19D6CD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4D52D634" w14:textId="07754ABB">
            <w:pPr>
              <w:pStyle w:val="Normal"/>
              <w:ind w:left="0"/>
            </w:pPr>
          </w:p>
        </w:tc>
        <w:tc>
          <w:tcPr>
            <w:tcW w:w="1427" w:type="dxa"/>
            <w:tcMar/>
          </w:tcPr>
          <w:p w:rsidR="707FB034" w:rsidP="707FB034" w:rsidRDefault="707FB034" w14:paraId="4AFF5383" w14:textId="7BE57E58">
            <w:pPr>
              <w:pStyle w:val="Normal"/>
            </w:pPr>
          </w:p>
        </w:tc>
      </w:tr>
      <w:tr w:rsidR="707FB034" w:rsidTr="0B3292FF" w14:paraId="03463CB5">
        <w:trPr>
          <w:trHeight w:val="300"/>
        </w:trPr>
        <w:tc>
          <w:tcPr>
            <w:tcW w:w="1785" w:type="dxa"/>
            <w:tcMar/>
            <w:vAlign w:val="top"/>
          </w:tcPr>
          <w:p w:rsidR="707FB034" w:rsidP="7807421E" w:rsidRDefault="707FB034" w14:paraId="50E87F41" w14:textId="28C58478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5D16CC69" w:rsidP="707FB034" w:rsidRDefault="5D16CC69" w14:paraId="7A424A17" w14:textId="16C532E5">
            <w:pPr>
              <w:pStyle w:val="Normal"/>
            </w:pPr>
            <w:r w:rsidR="5D16CC69">
              <w:rPr/>
              <w:t>ret</w:t>
            </w:r>
          </w:p>
        </w:tc>
        <w:tc>
          <w:tcPr>
            <w:tcW w:w="1427" w:type="dxa"/>
            <w:tcMar/>
          </w:tcPr>
          <w:p w:rsidR="707FB034" w:rsidP="707FB034" w:rsidRDefault="707FB034" w14:paraId="2C5E35CD" w14:textId="2DF671AB">
            <w:pPr>
              <w:pStyle w:val="Normal"/>
            </w:pPr>
          </w:p>
        </w:tc>
        <w:tc>
          <w:tcPr>
            <w:tcW w:w="1575" w:type="dxa"/>
            <w:tcMar/>
          </w:tcPr>
          <w:p w:rsidR="707FB034" w:rsidP="707FB034" w:rsidRDefault="707FB034" w14:paraId="0318CAB8" w14:textId="126994C9">
            <w:pPr>
              <w:pStyle w:val="Normal"/>
            </w:pPr>
          </w:p>
        </w:tc>
        <w:tc>
          <w:tcPr>
            <w:tcW w:w="1279" w:type="dxa"/>
            <w:tcMar/>
          </w:tcPr>
          <w:p w:rsidR="707FB034" w:rsidP="707FB034" w:rsidRDefault="707FB034" w14:paraId="41E72114" w14:textId="4ABD06A6">
            <w:pPr>
              <w:pStyle w:val="Normal"/>
            </w:pPr>
          </w:p>
        </w:tc>
        <w:tc>
          <w:tcPr>
            <w:tcW w:w="1427" w:type="dxa"/>
            <w:tcMar/>
          </w:tcPr>
          <w:p w:rsidR="707FB034" w:rsidP="707FB034" w:rsidRDefault="707FB034" w14:paraId="6CDB94AA" w14:textId="5974878E">
            <w:pPr>
              <w:pStyle w:val="Normal"/>
            </w:pPr>
          </w:p>
        </w:tc>
      </w:tr>
      <w:tr w:rsidR="6A7F8B0E" w:rsidTr="0B3292FF" w14:paraId="32EE5FBF">
        <w:trPr>
          <w:trHeight w:val="300"/>
        </w:trPr>
        <w:tc>
          <w:tcPr>
            <w:tcW w:w="9361" w:type="dxa"/>
            <w:gridSpan w:val="6"/>
            <w:tcMar/>
            <w:vAlign w:val="top"/>
          </w:tcPr>
          <w:p w:rsidR="7C9F03C0" w:rsidP="6A7F8B0E" w:rsidRDefault="7C9F03C0" w14:paraId="5408C029" w14:textId="5E57F143">
            <w:pPr>
              <w:pStyle w:val="Normal"/>
              <w:ind w:left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7F8B0E" w:rsidR="7C9F03C0">
              <w:rPr>
                <w:b w:val="1"/>
                <w:bCs w:val="1"/>
                <w:sz w:val="24"/>
                <w:szCs w:val="24"/>
              </w:rPr>
              <w:t>Control Status Registers</w:t>
            </w:r>
          </w:p>
        </w:tc>
      </w:tr>
      <w:tr w:rsidR="6A7F8B0E" w:rsidTr="0B3292FF" w14:paraId="25489F53">
        <w:trPr>
          <w:trHeight w:val="300"/>
        </w:trPr>
        <w:tc>
          <w:tcPr>
            <w:tcW w:w="1785" w:type="dxa"/>
            <w:tcMar/>
            <w:vAlign w:val="top"/>
          </w:tcPr>
          <w:p w:rsidR="6A7F8B0E" w:rsidP="7807421E" w:rsidRDefault="6A7F8B0E" w14:paraId="373BB47D" w14:textId="0107582E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6225D6E9" w14:textId="48CBAD96">
            <w:pPr>
              <w:pStyle w:val="Normal"/>
            </w:pPr>
            <w:r w:rsidR="6A7F8B0E">
              <w:rPr/>
              <w:t>csrrs</w:t>
            </w:r>
          </w:p>
        </w:tc>
        <w:tc>
          <w:tcPr>
            <w:tcW w:w="1427" w:type="dxa"/>
            <w:tcMar/>
          </w:tcPr>
          <w:p w:rsidR="6A7F8B0E" w:rsidP="6A7F8B0E" w:rsidRDefault="6A7F8B0E" w14:paraId="0A1FD715" w14:textId="6CA1F54A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06ABCC9D" w14:textId="74CA96B3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2CBEB6C3" w14:textId="1BCBF66B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31F39D15" w14:textId="506F4E89">
            <w:pPr>
              <w:pStyle w:val="Normal"/>
            </w:pPr>
          </w:p>
        </w:tc>
      </w:tr>
      <w:tr w:rsidR="6A7F8B0E" w:rsidTr="0B3292FF" w14:paraId="2B8735FB">
        <w:trPr>
          <w:trHeight w:val="300"/>
        </w:trPr>
        <w:tc>
          <w:tcPr>
            <w:tcW w:w="1785" w:type="dxa"/>
            <w:tcMar/>
            <w:vAlign w:val="top"/>
          </w:tcPr>
          <w:p w:rsidR="6A7F8B0E" w:rsidP="7807421E" w:rsidRDefault="6A7F8B0E" w14:paraId="2BDB287B" w14:textId="5B939DC3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0B72C793" w14:textId="6AD0A2FF">
            <w:pPr>
              <w:pStyle w:val="Normal"/>
            </w:pPr>
            <w:r w:rsidR="6A7F8B0E">
              <w:rPr/>
              <w:t>csrr</w:t>
            </w:r>
          </w:p>
        </w:tc>
        <w:tc>
          <w:tcPr>
            <w:tcW w:w="1427" w:type="dxa"/>
            <w:tcMar/>
          </w:tcPr>
          <w:p w:rsidR="6A7F8B0E" w:rsidP="6A7F8B0E" w:rsidRDefault="6A7F8B0E" w14:paraId="0EF1DD5C" w14:textId="73705297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1B1B14F8" w14:textId="02D48BF3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5DAC6280" w14:textId="03749E72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368A0C3A" w14:textId="0660665C">
            <w:pPr>
              <w:pStyle w:val="Normal"/>
            </w:pPr>
          </w:p>
        </w:tc>
      </w:tr>
      <w:tr w:rsidR="6A7F8B0E" w:rsidTr="0B3292FF" w14:paraId="1528B2C2">
        <w:trPr>
          <w:trHeight w:val="300"/>
        </w:trPr>
        <w:tc>
          <w:tcPr>
            <w:tcW w:w="1785" w:type="dxa"/>
            <w:tcMar/>
            <w:vAlign w:val="top"/>
          </w:tcPr>
          <w:p w:rsidR="6A7F8B0E" w:rsidP="7807421E" w:rsidRDefault="6A7F8B0E" w14:paraId="30CD48DD" w14:textId="39857F6B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33B070D5" w14:textId="1D61E52D">
            <w:pPr>
              <w:pStyle w:val="Normal"/>
            </w:pPr>
            <w:r w:rsidR="6A7F8B0E">
              <w:rPr/>
              <w:t>csrs</w:t>
            </w:r>
          </w:p>
        </w:tc>
        <w:tc>
          <w:tcPr>
            <w:tcW w:w="1427" w:type="dxa"/>
            <w:tcMar/>
          </w:tcPr>
          <w:p w:rsidR="6A7F8B0E" w:rsidP="6A7F8B0E" w:rsidRDefault="6A7F8B0E" w14:paraId="1458838D" w14:textId="695CD03E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577C2480" w14:textId="608CF1A2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1AF1BB83" w14:textId="4582548C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5FEB0851" w14:textId="3520DD95">
            <w:pPr>
              <w:pStyle w:val="Normal"/>
            </w:pPr>
          </w:p>
        </w:tc>
      </w:tr>
      <w:tr w:rsidR="6A7F8B0E" w:rsidTr="0B3292FF" w14:paraId="2F0488FA">
        <w:trPr>
          <w:trHeight w:val="300"/>
        </w:trPr>
        <w:tc>
          <w:tcPr>
            <w:tcW w:w="1785" w:type="dxa"/>
            <w:tcMar/>
            <w:vAlign w:val="top"/>
          </w:tcPr>
          <w:p w:rsidR="6A7F8B0E" w:rsidP="7807421E" w:rsidRDefault="6A7F8B0E" w14:paraId="51A38970" w14:textId="18ABC4D3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6FFE4249" w14:textId="6F990A9C">
            <w:pPr>
              <w:pStyle w:val="Normal"/>
            </w:pPr>
            <w:r w:rsidR="6A7F8B0E">
              <w:rPr/>
              <w:t>csrrw</w:t>
            </w:r>
          </w:p>
        </w:tc>
        <w:tc>
          <w:tcPr>
            <w:tcW w:w="1427" w:type="dxa"/>
            <w:tcMar/>
          </w:tcPr>
          <w:p w:rsidR="6A7F8B0E" w:rsidP="6A7F8B0E" w:rsidRDefault="6A7F8B0E" w14:paraId="208E6F7A" w14:textId="27809680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3E437BF5" w14:textId="701D25DF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7D33F36E" w14:textId="5AFB2672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31DEBB3F" w14:textId="225054AA">
            <w:pPr>
              <w:pStyle w:val="Normal"/>
            </w:pPr>
          </w:p>
        </w:tc>
      </w:tr>
      <w:tr w:rsidR="6A7F8B0E" w:rsidTr="0B3292FF" w14:paraId="239BC61B">
        <w:trPr>
          <w:trHeight w:val="300"/>
        </w:trPr>
        <w:tc>
          <w:tcPr>
            <w:tcW w:w="1785" w:type="dxa"/>
            <w:tcMar/>
            <w:vAlign w:val="top"/>
          </w:tcPr>
          <w:p w:rsidR="6A7F8B0E" w:rsidP="7807421E" w:rsidRDefault="6A7F8B0E" w14:paraId="4B8AD941" w14:textId="366D7D3A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5F74B2DE" w14:textId="54AC82A1">
            <w:pPr>
              <w:pStyle w:val="Normal"/>
            </w:pPr>
            <w:r w:rsidR="6A7F8B0E">
              <w:rPr/>
              <w:t>csrw</w:t>
            </w:r>
          </w:p>
        </w:tc>
        <w:tc>
          <w:tcPr>
            <w:tcW w:w="1427" w:type="dxa"/>
            <w:tcMar/>
          </w:tcPr>
          <w:p w:rsidR="6A7F8B0E" w:rsidP="6A7F8B0E" w:rsidRDefault="6A7F8B0E" w14:paraId="71FCE35B" w14:textId="353AB244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31386A91" w14:textId="2DFECC16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414D43C8" w14:textId="56295427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01E2CDA6" w14:textId="0616C6B1">
            <w:pPr>
              <w:pStyle w:val="Normal"/>
            </w:pPr>
          </w:p>
        </w:tc>
      </w:tr>
      <w:tr w:rsidR="707FB034" w:rsidTr="0B3292FF" w14:paraId="03AAE139">
        <w:trPr>
          <w:trHeight w:val="300"/>
        </w:trPr>
        <w:tc>
          <w:tcPr>
            <w:tcW w:w="9361" w:type="dxa"/>
            <w:gridSpan w:val="6"/>
            <w:tcMar/>
            <w:vAlign w:val="top"/>
          </w:tcPr>
          <w:p w:rsidR="7DFA0EA1" w:rsidP="707FB034" w:rsidRDefault="7DFA0EA1" w14:paraId="2394ADA9" w14:textId="70A039F2">
            <w:pPr>
              <w:pStyle w:val="Normal"/>
              <w:ind w:lef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7DFA0EA1">
              <w:rPr>
                <w:b w:val="1"/>
                <w:bCs w:val="1"/>
                <w:sz w:val="24"/>
                <w:szCs w:val="24"/>
              </w:rPr>
              <w:t>Miscellaneous</w:t>
            </w:r>
          </w:p>
        </w:tc>
      </w:tr>
      <w:tr w:rsidR="6A7F8B0E" w:rsidTr="0B3292FF" w14:paraId="5B51B8E9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02DFC4D5" w14:textId="5C2108E1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2F847955" w14:textId="250C058A">
            <w:pPr>
              <w:pStyle w:val="Normal"/>
            </w:pPr>
            <w:r w:rsidR="0B3292FF">
              <w:rPr/>
              <w:t>auipc</w:t>
            </w:r>
          </w:p>
        </w:tc>
        <w:tc>
          <w:tcPr>
            <w:tcW w:w="1427" w:type="dxa"/>
            <w:tcMar/>
          </w:tcPr>
          <w:p w:rsidR="0B3292FF" w:rsidP="0B3292FF" w:rsidRDefault="0B3292FF" w14:paraId="7A224CA4" w14:textId="2276D7F4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514A60FF" w14:textId="4894FC94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26E585FD" w14:textId="3F53D60A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6197D6F6" w14:textId="19D87564">
            <w:pPr>
              <w:pStyle w:val="Normal"/>
            </w:pPr>
          </w:p>
        </w:tc>
      </w:tr>
      <w:tr w:rsidR="0B3292FF" w:rsidTr="0B3292FF" w14:paraId="3DD7C291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2A9AC8E5" w14:textId="68730758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0CE28E8B" w14:textId="02000A46">
            <w:pPr>
              <w:pStyle w:val="Normal"/>
            </w:pPr>
            <w:r w:rsidR="0B3292FF">
              <w:rPr/>
              <w:t>lui</w:t>
            </w:r>
          </w:p>
        </w:tc>
        <w:tc>
          <w:tcPr>
            <w:tcW w:w="1427" w:type="dxa"/>
            <w:tcMar/>
          </w:tcPr>
          <w:p w:rsidR="0B3292FF" w:rsidP="0B3292FF" w:rsidRDefault="0B3292FF" w14:paraId="271DAC96" w14:textId="1B88DC6F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6674787F" w14:textId="3BDA6517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2452B921" w14:textId="3D7B5E3F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099EA6A6" w14:textId="7B53B48D">
            <w:pPr>
              <w:pStyle w:val="Normal"/>
            </w:pPr>
          </w:p>
        </w:tc>
      </w:tr>
      <w:tr w:rsidR="0B3292FF" w:rsidTr="0B3292FF" w14:paraId="4916AEE0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4EEC78BF" w14:textId="28DA3FF5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7AAE0A29" w:rsidP="0B3292FF" w:rsidRDefault="7AAE0A29" w14:paraId="2F6B22A5" w14:textId="7284382A">
            <w:pPr>
              <w:pStyle w:val="Normal"/>
            </w:pPr>
            <w:r w:rsidR="7AAE0A29">
              <w:rPr/>
              <w:t>fence</w:t>
            </w:r>
          </w:p>
        </w:tc>
        <w:tc>
          <w:tcPr>
            <w:tcW w:w="1427" w:type="dxa"/>
            <w:tcMar/>
          </w:tcPr>
          <w:p w:rsidR="0B3292FF" w:rsidP="0B3292FF" w:rsidRDefault="0B3292FF" w14:paraId="2C010C2D" w14:textId="4662552C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69CE3B21" w14:textId="261A54E2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1FAF2C89" w14:textId="638A5302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10223088" w14:textId="5C891CF9">
            <w:pPr>
              <w:pStyle w:val="Normal"/>
            </w:pPr>
          </w:p>
        </w:tc>
      </w:tr>
      <w:tr w:rsidR="6A7F8B0E" w:rsidTr="0B3292FF" w14:paraId="4EBB7144">
        <w:trPr>
          <w:trHeight w:val="300"/>
        </w:trPr>
        <w:tc>
          <w:tcPr>
            <w:tcW w:w="1785" w:type="dxa"/>
            <w:tcMar/>
            <w:vAlign w:val="top"/>
          </w:tcPr>
          <w:p w:rsidR="6A7F8B0E" w:rsidP="6A7F8B0E" w:rsidRDefault="6A7F8B0E" w14:paraId="50C00358" w14:textId="13D98734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12DB710D" w14:textId="1CEBD1C4">
            <w:pPr>
              <w:pStyle w:val="Normal"/>
            </w:pPr>
            <w:r w:rsidR="6A7F8B0E">
              <w:rPr/>
              <w:t>li</w:t>
            </w:r>
          </w:p>
        </w:tc>
        <w:tc>
          <w:tcPr>
            <w:tcW w:w="1427" w:type="dxa"/>
            <w:tcMar/>
          </w:tcPr>
          <w:p w:rsidR="6A7F8B0E" w:rsidP="6A7F8B0E" w:rsidRDefault="6A7F8B0E" w14:paraId="6561FBDE" w14:textId="4026D511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13D9797B" w14:textId="29D6CB1F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013C7938" w14:textId="7DE841E3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29B82C0C" w14:textId="37535B52">
            <w:pPr>
              <w:pStyle w:val="Normal"/>
            </w:pPr>
          </w:p>
        </w:tc>
      </w:tr>
      <w:tr w:rsidR="6A7F8B0E" w:rsidTr="0B3292FF" w14:paraId="3AF4E0A1">
        <w:trPr>
          <w:trHeight w:val="300"/>
        </w:trPr>
        <w:tc>
          <w:tcPr>
            <w:tcW w:w="1785" w:type="dxa"/>
            <w:tcMar/>
            <w:vAlign w:val="top"/>
          </w:tcPr>
          <w:p w:rsidR="6A7F8B0E" w:rsidP="6A7F8B0E" w:rsidRDefault="6A7F8B0E" w14:paraId="4C0A7CE9" w14:textId="75DAFFF5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3DE0300F" w14:textId="056969FE">
            <w:pPr>
              <w:pStyle w:val="Normal"/>
            </w:pPr>
            <w:r w:rsidR="6A7F8B0E">
              <w:rPr/>
              <w:t>mv</w:t>
            </w:r>
          </w:p>
        </w:tc>
        <w:tc>
          <w:tcPr>
            <w:tcW w:w="1427" w:type="dxa"/>
            <w:tcMar/>
          </w:tcPr>
          <w:p w:rsidR="6A7F8B0E" w:rsidP="6A7F8B0E" w:rsidRDefault="6A7F8B0E" w14:paraId="353E8DC6" w14:textId="56EE0C3A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7B8EE733" w14:textId="6F15491A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2F35FF27" w14:textId="02176AA2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66FD2113" w14:textId="54A8467D">
            <w:pPr>
              <w:pStyle w:val="Normal"/>
            </w:pPr>
          </w:p>
        </w:tc>
      </w:tr>
      <w:tr w:rsidR="6A7F8B0E" w:rsidTr="0B3292FF" w14:paraId="02CD520F">
        <w:trPr>
          <w:trHeight w:val="300"/>
        </w:trPr>
        <w:tc>
          <w:tcPr>
            <w:tcW w:w="1785" w:type="dxa"/>
            <w:tcMar/>
            <w:vAlign w:val="top"/>
          </w:tcPr>
          <w:p w:rsidR="6A7F8B0E" w:rsidP="6A7F8B0E" w:rsidRDefault="6A7F8B0E" w14:paraId="5033AC18" w14:textId="6F31914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6A7F8B0E" w:rsidP="6A7F8B0E" w:rsidRDefault="6A7F8B0E" w14:paraId="20AE0ECD" w14:textId="7C97B131">
            <w:pPr>
              <w:pStyle w:val="Normal"/>
            </w:pPr>
            <w:r w:rsidR="6A7F8B0E">
              <w:rPr/>
              <w:t>neg</w:t>
            </w:r>
          </w:p>
        </w:tc>
        <w:tc>
          <w:tcPr>
            <w:tcW w:w="1427" w:type="dxa"/>
            <w:tcMar/>
          </w:tcPr>
          <w:p w:rsidR="6A7F8B0E" w:rsidP="6A7F8B0E" w:rsidRDefault="6A7F8B0E" w14:paraId="451ACC9F" w14:textId="3BD23AE9">
            <w:pPr>
              <w:pStyle w:val="Normal"/>
            </w:pPr>
          </w:p>
        </w:tc>
        <w:tc>
          <w:tcPr>
            <w:tcW w:w="1575" w:type="dxa"/>
            <w:tcMar/>
          </w:tcPr>
          <w:p w:rsidR="6A7F8B0E" w:rsidP="6A7F8B0E" w:rsidRDefault="6A7F8B0E" w14:paraId="17BD5171" w14:textId="076EDAA3">
            <w:pPr>
              <w:pStyle w:val="Normal"/>
            </w:pPr>
          </w:p>
        </w:tc>
        <w:tc>
          <w:tcPr>
            <w:tcW w:w="1279" w:type="dxa"/>
            <w:tcMar/>
          </w:tcPr>
          <w:p w:rsidR="6A7F8B0E" w:rsidP="6A7F8B0E" w:rsidRDefault="6A7F8B0E" w14:paraId="60AC13F5" w14:textId="33C5C547">
            <w:pPr>
              <w:pStyle w:val="Normal"/>
            </w:pPr>
          </w:p>
        </w:tc>
        <w:tc>
          <w:tcPr>
            <w:tcW w:w="1427" w:type="dxa"/>
            <w:tcMar/>
          </w:tcPr>
          <w:p w:rsidR="6A7F8B0E" w:rsidP="6A7F8B0E" w:rsidRDefault="6A7F8B0E" w14:paraId="6993B6E9" w14:textId="20EDA40C">
            <w:pPr>
              <w:pStyle w:val="Normal"/>
            </w:pPr>
          </w:p>
        </w:tc>
      </w:tr>
      <w:tr w:rsidR="7807421E" w:rsidTr="0B3292FF" w14:paraId="1261809C">
        <w:trPr>
          <w:trHeight w:val="300"/>
        </w:trPr>
        <w:tc>
          <w:tcPr>
            <w:tcW w:w="1785" w:type="dxa"/>
            <w:tcMar/>
            <w:vAlign w:val="top"/>
          </w:tcPr>
          <w:p w:rsidR="7807421E" w:rsidP="7807421E" w:rsidRDefault="7807421E" w14:paraId="475C44CE" w14:textId="6F31914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712E4737" w:rsidP="7807421E" w:rsidRDefault="712E4737" w14:paraId="2BF5B40B" w14:textId="1B757C0B">
            <w:pPr>
              <w:pStyle w:val="Normal"/>
            </w:pPr>
            <w:r w:rsidR="2056557B">
              <w:rPr/>
              <w:t>seqz</w:t>
            </w:r>
          </w:p>
        </w:tc>
        <w:tc>
          <w:tcPr>
            <w:tcW w:w="1427" w:type="dxa"/>
            <w:tcMar/>
          </w:tcPr>
          <w:p w:rsidR="7807421E" w:rsidP="7807421E" w:rsidRDefault="7807421E" w14:paraId="394FD0E5" w14:textId="7CFA06FA">
            <w:pPr>
              <w:pStyle w:val="Normal"/>
            </w:pPr>
          </w:p>
        </w:tc>
        <w:tc>
          <w:tcPr>
            <w:tcW w:w="1575" w:type="dxa"/>
            <w:tcMar/>
          </w:tcPr>
          <w:p w:rsidR="7807421E" w:rsidP="7807421E" w:rsidRDefault="7807421E" w14:paraId="0D32BFF0" w14:textId="076EDAA3">
            <w:pPr>
              <w:pStyle w:val="Normal"/>
            </w:pPr>
          </w:p>
        </w:tc>
        <w:tc>
          <w:tcPr>
            <w:tcW w:w="1279" w:type="dxa"/>
            <w:tcMar/>
          </w:tcPr>
          <w:p w:rsidR="7807421E" w:rsidP="7807421E" w:rsidRDefault="7807421E" w14:paraId="08E944A1" w14:textId="33C5C547">
            <w:pPr>
              <w:pStyle w:val="Normal"/>
            </w:pPr>
          </w:p>
        </w:tc>
        <w:tc>
          <w:tcPr>
            <w:tcW w:w="1427" w:type="dxa"/>
            <w:tcMar/>
          </w:tcPr>
          <w:p w:rsidR="7807421E" w:rsidP="7807421E" w:rsidRDefault="7807421E" w14:paraId="5C7F41DB" w14:textId="20EDA40C">
            <w:pPr>
              <w:pStyle w:val="Normal"/>
            </w:pPr>
          </w:p>
        </w:tc>
      </w:tr>
      <w:tr w:rsidR="0B3292FF" w:rsidTr="0B3292FF" w14:paraId="66B8AC21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3758D3DC" w14:textId="6D0D00C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4EE1AF99" w14:textId="3E780BFE">
            <w:pPr>
              <w:pStyle w:val="Normal"/>
            </w:pPr>
            <w:r w:rsidR="0B3292FF">
              <w:rPr/>
              <w:t>bleu</w:t>
            </w:r>
          </w:p>
        </w:tc>
        <w:tc>
          <w:tcPr>
            <w:tcW w:w="1427" w:type="dxa"/>
            <w:tcMar/>
          </w:tcPr>
          <w:p w:rsidR="0B3292FF" w:rsidP="0B3292FF" w:rsidRDefault="0B3292FF" w14:paraId="2331E093" w14:textId="593521F3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1456935E" w14:textId="768D9C54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1FE62AD3" w14:textId="12F8F70C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379DA0CC" w14:textId="33A80ECE">
            <w:pPr>
              <w:pStyle w:val="Normal"/>
            </w:pPr>
          </w:p>
        </w:tc>
      </w:tr>
      <w:tr w:rsidR="0B3292FF" w:rsidTr="0B3292FF" w14:paraId="3A49F960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07B37CF9" w14:textId="64C5F90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7021D907" w14:textId="39839632">
            <w:pPr>
              <w:pStyle w:val="Normal"/>
            </w:pPr>
            <w:r w:rsidR="0B3292FF">
              <w:rPr/>
              <w:t>b</w:t>
            </w:r>
            <w:r w:rsidR="0B3292FF">
              <w:rPr/>
              <w:t>eqz</w:t>
            </w:r>
          </w:p>
        </w:tc>
        <w:tc>
          <w:tcPr>
            <w:tcW w:w="1427" w:type="dxa"/>
            <w:tcMar/>
          </w:tcPr>
          <w:p w:rsidR="0B3292FF" w:rsidP="0B3292FF" w:rsidRDefault="0B3292FF" w14:paraId="12C8D49F" w14:textId="1255A829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2960B3C0" w14:textId="0D8F6B09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50A18D83" w14:textId="573580DB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203587EE" w14:textId="0EAF92D3">
            <w:pPr>
              <w:pStyle w:val="Normal"/>
            </w:pPr>
          </w:p>
        </w:tc>
      </w:tr>
      <w:tr w:rsidR="0B3292FF" w:rsidTr="0B3292FF" w14:paraId="49FED92B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797F4A48" w14:textId="0E61743E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035986C8" w14:textId="1A8154A4">
            <w:pPr>
              <w:pStyle w:val="Normal"/>
            </w:pPr>
            <w:r w:rsidR="0B3292FF">
              <w:rPr/>
              <w:t>bgt</w:t>
            </w:r>
          </w:p>
        </w:tc>
        <w:tc>
          <w:tcPr>
            <w:tcW w:w="1427" w:type="dxa"/>
            <w:tcMar/>
          </w:tcPr>
          <w:p w:rsidR="0B3292FF" w:rsidP="0B3292FF" w:rsidRDefault="0B3292FF" w14:paraId="51579242" w14:textId="5AB19265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3C3A8144" w14:textId="25790C81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7806AF9F" w14:textId="061004CD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674FDE35" w14:textId="57EECCE4">
            <w:pPr>
              <w:pStyle w:val="Normal"/>
            </w:pPr>
          </w:p>
        </w:tc>
      </w:tr>
      <w:tr w:rsidR="0B3292FF" w:rsidTr="0B3292FF" w14:paraId="5C095644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21C74575" w14:textId="742294FF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4ED87473" w14:textId="01187511">
            <w:pPr>
              <w:pStyle w:val="Normal"/>
            </w:pPr>
            <w:r w:rsidR="0B3292FF">
              <w:rPr/>
              <w:t>bltz</w:t>
            </w:r>
          </w:p>
        </w:tc>
        <w:tc>
          <w:tcPr>
            <w:tcW w:w="1427" w:type="dxa"/>
            <w:tcMar/>
          </w:tcPr>
          <w:p w:rsidR="0B3292FF" w:rsidP="0B3292FF" w:rsidRDefault="0B3292FF" w14:paraId="79F7EA25" w14:textId="00B1F1F1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54C89FCD" w14:textId="15829729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79109149" w14:textId="39DC7CD0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37CE973B" w14:textId="7A216235">
            <w:pPr>
              <w:pStyle w:val="Normal"/>
            </w:pPr>
          </w:p>
        </w:tc>
      </w:tr>
      <w:tr w:rsidR="0B3292FF" w:rsidTr="0B3292FF" w14:paraId="0080687D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2D7D2EF4" w14:textId="7EBE6155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5785CA9B" w14:textId="205CA044">
            <w:pPr>
              <w:pStyle w:val="Normal"/>
            </w:pPr>
            <w:r w:rsidR="0B3292FF">
              <w:rPr/>
              <w:t>b</w:t>
            </w:r>
            <w:r w:rsidR="0B3292FF">
              <w:rPr/>
              <w:t>gez</w:t>
            </w:r>
          </w:p>
        </w:tc>
        <w:tc>
          <w:tcPr>
            <w:tcW w:w="1427" w:type="dxa"/>
            <w:tcMar/>
          </w:tcPr>
          <w:p w:rsidR="0B3292FF" w:rsidP="0B3292FF" w:rsidRDefault="0B3292FF" w14:paraId="448B760B" w14:textId="4616626F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17E3638D" w14:textId="0F89EE9E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69E19A5F" w14:textId="1F6B9E8D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4FC72FE1" w14:textId="474B96D7">
            <w:pPr>
              <w:pStyle w:val="Normal"/>
            </w:pPr>
          </w:p>
        </w:tc>
      </w:tr>
      <w:tr w:rsidR="0B3292FF" w:rsidTr="0B3292FF" w14:paraId="7ECCCE54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375B8E8E" w14:textId="55FC7CC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61B4D7D3" w14:textId="0B4F4921">
            <w:pPr>
              <w:pStyle w:val="Normal"/>
            </w:pPr>
            <w:r w:rsidR="0B3292FF">
              <w:rPr/>
              <w:t>bgtu</w:t>
            </w:r>
          </w:p>
        </w:tc>
        <w:tc>
          <w:tcPr>
            <w:tcW w:w="1427" w:type="dxa"/>
            <w:tcMar/>
          </w:tcPr>
          <w:p w:rsidR="0B3292FF" w:rsidP="0B3292FF" w:rsidRDefault="0B3292FF" w14:paraId="54A2FC55" w14:textId="7A29A199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2C6EC14E" w14:textId="223C799C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6DF3DE67" w14:textId="3008738B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27E1A378" w14:textId="1D2D6638">
            <w:pPr>
              <w:pStyle w:val="Normal"/>
            </w:pPr>
          </w:p>
        </w:tc>
      </w:tr>
      <w:tr w:rsidR="0B3292FF" w:rsidTr="0B3292FF" w14:paraId="402CEF75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6CF28A32" w14:textId="7569D33A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2D5C5026" w14:textId="06D1DF4C">
            <w:pPr>
              <w:pStyle w:val="Normal"/>
            </w:pPr>
            <w:r w:rsidR="0B3292FF">
              <w:rPr/>
              <w:t>b</w:t>
            </w:r>
            <w:r w:rsidR="0B3292FF">
              <w:rPr/>
              <w:t>le</w:t>
            </w:r>
          </w:p>
        </w:tc>
        <w:tc>
          <w:tcPr>
            <w:tcW w:w="1427" w:type="dxa"/>
            <w:tcMar/>
          </w:tcPr>
          <w:p w:rsidR="0B3292FF" w:rsidP="0B3292FF" w:rsidRDefault="0B3292FF" w14:paraId="52303DE1" w14:textId="1D461F19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7F2D7A92" w14:textId="4B90A178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2C3A8185" w14:textId="4BE87632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6E33F570" w14:textId="5341098C">
            <w:pPr>
              <w:pStyle w:val="Normal"/>
            </w:pPr>
          </w:p>
        </w:tc>
      </w:tr>
      <w:tr w:rsidR="0B3292FF" w:rsidTr="0B3292FF" w14:paraId="14B7BC8B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29AEE83B" w14:textId="51F573BD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0B3292FF" w:rsidP="0B3292FF" w:rsidRDefault="0B3292FF" w14:paraId="5192AC15" w14:textId="5EC8A398">
            <w:pPr>
              <w:pStyle w:val="Normal"/>
            </w:pPr>
            <w:r w:rsidR="0B3292FF">
              <w:rPr/>
              <w:t>bnez</w:t>
            </w:r>
          </w:p>
        </w:tc>
        <w:tc>
          <w:tcPr>
            <w:tcW w:w="1427" w:type="dxa"/>
            <w:tcMar/>
          </w:tcPr>
          <w:p w:rsidR="0B3292FF" w:rsidP="0B3292FF" w:rsidRDefault="0B3292FF" w14:paraId="111929EA" w14:textId="235FAB05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65EF404F" w14:textId="10C459C1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690BFC76" w14:textId="31D1D087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0C9BC437" w14:textId="6092392C">
            <w:pPr>
              <w:pStyle w:val="Normal"/>
            </w:pPr>
          </w:p>
        </w:tc>
      </w:tr>
      <w:tr w:rsidR="0B3292FF" w:rsidTr="0B3292FF" w14:paraId="3E4D8927">
        <w:trPr>
          <w:trHeight w:val="300"/>
        </w:trPr>
        <w:tc>
          <w:tcPr>
            <w:tcW w:w="1785" w:type="dxa"/>
            <w:tcMar/>
            <w:vAlign w:val="top"/>
          </w:tcPr>
          <w:p w:rsidR="0B3292FF" w:rsidP="0B3292FF" w:rsidRDefault="0B3292FF" w14:paraId="65B88FB8" w14:textId="75D22966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1868" w:type="dxa"/>
            <w:tcMar/>
          </w:tcPr>
          <w:p w:rsidR="64D24A7A" w:rsidP="0B3292FF" w:rsidRDefault="64D24A7A" w14:paraId="46DFAE9F" w14:textId="2451A127">
            <w:pPr>
              <w:pStyle w:val="Normal"/>
            </w:pPr>
            <w:r w:rsidR="64D24A7A">
              <w:rPr/>
              <w:t>blez</w:t>
            </w:r>
          </w:p>
        </w:tc>
        <w:tc>
          <w:tcPr>
            <w:tcW w:w="1427" w:type="dxa"/>
            <w:tcMar/>
          </w:tcPr>
          <w:p w:rsidR="0B3292FF" w:rsidP="0B3292FF" w:rsidRDefault="0B3292FF" w14:paraId="3C05CD72" w14:textId="10A39035">
            <w:pPr>
              <w:pStyle w:val="Normal"/>
            </w:pPr>
          </w:p>
        </w:tc>
        <w:tc>
          <w:tcPr>
            <w:tcW w:w="1575" w:type="dxa"/>
            <w:tcMar/>
          </w:tcPr>
          <w:p w:rsidR="0B3292FF" w:rsidP="0B3292FF" w:rsidRDefault="0B3292FF" w14:paraId="1FF037CE" w14:textId="5DCBF157">
            <w:pPr>
              <w:pStyle w:val="Normal"/>
            </w:pPr>
          </w:p>
        </w:tc>
        <w:tc>
          <w:tcPr>
            <w:tcW w:w="1279" w:type="dxa"/>
            <w:tcMar/>
          </w:tcPr>
          <w:p w:rsidR="0B3292FF" w:rsidP="0B3292FF" w:rsidRDefault="0B3292FF" w14:paraId="19C4BA76" w14:textId="36091DA3">
            <w:pPr>
              <w:pStyle w:val="Normal"/>
            </w:pPr>
          </w:p>
        </w:tc>
        <w:tc>
          <w:tcPr>
            <w:tcW w:w="1427" w:type="dxa"/>
            <w:tcMar/>
          </w:tcPr>
          <w:p w:rsidR="0B3292FF" w:rsidP="0B3292FF" w:rsidRDefault="0B3292FF" w14:paraId="483568F8" w14:textId="416A7A19">
            <w:pPr>
              <w:pStyle w:val="Normal"/>
            </w:pPr>
          </w:p>
        </w:tc>
      </w:tr>
    </w:tbl>
    <w:p w:rsidR="7807421E" w:rsidRDefault="7807421E" w14:paraId="32ABA14D" w14:textId="069A4DB1"/>
    <w:p w:rsidR="6A7F8B0E" w:rsidRDefault="6A7F8B0E" w14:paraId="1078D351" w14:textId="49C021EF"/>
    <w:p w:rsidR="707FB034" w:rsidRDefault="707FB034" w14:paraId="36896E21" w14:textId="4B728591"/>
    <w:p w:rsidR="707FB034" w:rsidP="707FB034" w:rsidRDefault="707FB034" w14:paraId="3A0AF9B4" w14:textId="417E6797">
      <w:pPr>
        <w:pStyle w:val="Normal"/>
      </w:pPr>
    </w:p>
    <w:p w:rsidR="707FB034" w:rsidRDefault="707FB034" w14:paraId="5A415AE3" w14:textId="1B89FD46">
      <w:r>
        <w:br w:type="page"/>
      </w:r>
    </w:p>
    <w:p w:rsidR="2130C54E" w:rsidP="03D7016C" w:rsidRDefault="2130C54E" w14:paraId="781ACED6" w14:textId="5660B24F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03D7016C" w:rsidR="2130C54E">
        <w:rPr>
          <w:b w:val="1"/>
          <w:bCs w:val="1"/>
          <w:sz w:val="28"/>
          <w:szCs w:val="28"/>
        </w:rPr>
        <w:t>Registers</w:t>
      </w:r>
    </w:p>
    <w:p w:rsidR="624EE60A" w:rsidP="707FB034" w:rsidRDefault="624EE60A" w14:paraId="20EBAC67" w14:textId="58C34EDC">
      <w:pPr>
        <w:pStyle w:val="Normal"/>
        <w:jc w:val="left"/>
        <w:rPr>
          <w:sz w:val="24"/>
          <w:szCs w:val="24"/>
        </w:rPr>
      </w:pPr>
      <w:r w:rsidRPr="707FB034" w:rsidR="624EE60A">
        <w:rPr>
          <w:sz w:val="24"/>
          <w:szCs w:val="24"/>
        </w:rPr>
        <w:t xml:space="preserve">The registers needed by Dhrystone benchmark </w:t>
      </w:r>
      <w:r w:rsidRPr="707FB034" w:rsidR="49B50D5F">
        <w:rPr>
          <w:sz w:val="24"/>
          <w:szCs w:val="24"/>
        </w:rPr>
        <w:t>are</w:t>
      </w:r>
      <w:r w:rsidRPr="707FB034" w:rsidR="624EE60A">
        <w:rPr>
          <w:sz w:val="24"/>
          <w:szCs w:val="24"/>
        </w:rPr>
        <w:t xml:space="preserve"> listed in Table 2, and the table will show its s</w:t>
      </w:r>
      <w:r w:rsidRPr="707FB034" w:rsidR="3F064A30">
        <w:rPr>
          <w:sz w:val="24"/>
          <w:szCs w:val="24"/>
        </w:rPr>
        <w:t>tatus.</w:t>
      </w:r>
    </w:p>
    <w:p w:rsidR="6A6A7E25" w:rsidP="707FB034" w:rsidRDefault="6A6A7E25" w14:paraId="25B78B69" w14:textId="63FCB4CD">
      <w:pPr>
        <w:pStyle w:val="Normal"/>
        <w:jc w:val="center"/>
        <w:rPr>
          <w:sz w:val="20"/>
          <w:szCs w:val="20"/>
        </w:rPr>
      </w:pPr>
      <w:r w:rsidRPr="707FB034" w:rsidR="6A6A7E25">
        <w:rPr>
          <w:sz w:val="20"/>
          <w:szCs w:val="20"/>
        </w:rPr>
        <w:t>Table 2. Registers Summary Status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860"/>
        <w:gridCol w:w="6375"/>
      </w:tblGrid>
      <w:tr w:rsidR="707FB034" w:rsidTr="707FB034" w14:paraId="70F2349C">
        <w:tc>
          <w:tcPr>
            <w:tcW w:w="1125" w:type="dxa"/>
            <w:tcMar/>
          </w:tcPr>
          <w:p w:rsidR="13FDD8C3" w:rsidP="707FB034" w:rsidRDefault="13FDD8C3" w14:paraId="2386D07C" w14:textId="0150CD6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3FDD8C3">
              <w:rPr>
                <w:b w:val="1"/>
                <w:bCs w:val="1"/>
                <w:sz w:val="24"/>
                <w:szCs w:val="24"/>
              </w:rPr>
              <w:t>Item</w:t>
            </w:r>
          </w:p>
        </w:tc>
        <w:tc>
          <w:tcPr>
            <w:tcW w:w="1860" w:type="dxa"/>
            <w:tcMar/>
          </w:tcPr>
          <w:p w:rsidR="13FDD8C3" w:rsidP="707FB034" w:rsidRDefault="13FDD8C3" w14:paraId="6A063325" w14:textId="0097A27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3FDD8C3">
              <w:rPr>
                <w:b w:val="1"/>
                <w:bCs w:val="1"/>
                <w:sz w:val="24"/>
                <w:szCs w:val="24"/>
              </w:rPr>
              <w:t>Registers</w:t>
            </w:r>
          </w:p>
        </w:tc>
        <w:tc>
          <w:tcPr>
            <w:tcW w:w="6375" w:type="dxa"/>
            <w:tcMar/>
          </w:tcPr>
          <w:p w:rsidR="13FDD8C3" w:rsidP="707FB034" w:rsidRDefault="13FDD8C3" w14:paraId="300F9068" w14:textId="02B79276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3FDD8C3">
              <w:rPr>
                <w:b w:val="1"/>
                <w:bCs w:val="1"/>
                <w:sz w:val="24"/>
                <w:szCs w:val="24"/>
              </w:rPr>
              <w:t>S</w:t>
            </w:r>
            <w:r w:rsidRPr="707FB034" w:rsidR="7A885E18">
              <w:rPr>
                <w:b w:val="1"/>
                <w:bCs w:val="1"/>
                <w:sz w:val="24"/>
                <w:szCs w:val="24"/>
              </w:rPr>
              <w:t>tatus</w:t>
            </w:r>
          </w:p>
        </w:tc>
      </w:tr>
      <w:tr w:rsidR="707FB034" w:rsidTr="707FB034" w14:paraId="2EF3E99E">
        <w:tc>
          <w:tcPr>
            <w:tcW w:w="1125" w:type="dxa"/>
            <w:tcMar/>
          </w:tcPr>
          <w:p w:rsidR="707FB034" w:rsidP="707FB034" w:rsidRDefault="707FB034" w14:paraId="023E8EC9" w14:textId="49AE29EC">
            <w:pPr>
              <w:pStyle w:val="ListParagraph"/>
              <w:numPr>
                <w:ilvl w:val="0"/>
                <w:numId w:val="6"/>
              </w:numPr>
              <w:rPr/>
            </w:pPr>
          </w:p>
        </w:tc>
        <w:tc>
          <w:tcPr>
            <w:tcW w:w="1860" w:type="dxa"/>
            <w:tcMar/>
          </w:tcPr>
          <w:p w:rsidR="67D98664" w:rsidP="707FB034" w:rsidRDefault="67D98664" w14:paraId="05BF5170" w14:textId="48771985">
            <w:pPr>
              <w:pStyle w:val="Normal"/>
            </w:pPr>
            <w:r w:rsidR="67D98664">
              <w:rPr/>
              <w:t>mhartid</w:t>
            </w:r>
          </w:p>
        </w:tc>
        <w:tc>
          <w:tcPr>
            <w:tcW w:w="6375" w:type="dxa"/>
            <w:tcMar/>
          </w:tcPr>
          <w:p w:rsidR="707FB034" w:rsidP="707FB034" w:rsidRDefault="707FB034" w14:paraId="2D803B54" w14:textId="520AF6C4">
            <w:pPr>
              <w:pStyle w:val="Normal"/>
            </w:pPr>
          </w:p>
        </w:tc>
      </w:tr>
      <w:tr w:rsidR="707FB034" w:rsidTr="707FB034" w14:paraId="414F703F">
        <w:tc>
          <w:tcPr>
            <w:tcW w:w="1125" w:type="dxa"/>
            <w:tcMar/>
          </w:tcPr>
          <w:p w:rsidR="707FB034" w:rsidP="707FB034" w:rsidRDefault="707FB034" w14:paraId="00444351" w14:textId="34780A24">
            <w:pPr>
              <w:pStyle w:val="ListParagraph"/>
              <w:numPr>
                <w:ilvl w:val="0"/>
                <w:numId w:val="6"/>
              </w:numPr>
              <w:rPr/>
            </w:pPr>
          </w:p>
        </w:tc>
        <w:tc>
          <w:tcPr>
            <w:tcW w:w="1860" w:type="dxa"/>
            <w:tcMar/>
          </w:tcPr>
          <w:p w:rsidR="67D98664" w:rsidP="707FB034" w:rsidRDefault="67D98664" w14:paraId="172B4576" w14:textId="3532563E">
            <w:pPr>
              <w:pStyle w:val="Normal"/>
            </w:pPr>
            <w:r w:rsidR="67D98664">
              <w:rPr/>
              <w:t>mstatus</w:t>
            </w:r>
          </w:p>
        </w:tc>
        <w:tc>
          <w:tcPr>
            <w:tcW w:w="6375" w:type="dxa"/>
            <w:tcMar/>
          </w:tcPr>
          <w:p w:rsidR="707FB034" w:rsidP="707FB034" w:rsidRDefault="707FB034" w14:paraId="111BD60D" w14:textId="520AF6C4">
            <w:pPr>
              <w:pStyle w:val="Normal"/>
            </w:pPr>
          </w:p>
        </w:tc>
      </w:tr>
      <w:tr w:rsidR="707FB034" w:rsidTr="707FB034" w14:paraId="1A3A7EEB">
        <w:tc>
          <w:tcPr>
            <w:tcW w:w="1125" w:type="dxa"/>
            <w:tcMar/>
          </w:tcPr>
          <w:p w:rsidR="707FB034" w:rsidP="707FB034" w:rsidRDefault="707FB034" w14:paraId="770663E2" w14:textId="79959CDF">
            <w:pPr>
              <w:pStyle w:val="ListParagraph"/>
              <w:numPr>
                <w:ilvl w:val="0"/>
                <w:numId w:val="6"/>
              </w:numPr>
              <w:rPr/>
            </w:pPr>
          </w:p>
        </w:tc>
        <w:tc>
          <w:tcPr>
            <w:tcW w:w="1860" w:type="dxa"/>
            <w:tcMar/>
          </w:tcPr>
          <w:p w:rsidR="67D98664" w:rsidP="707FB034" w:rsidRDefault="67D98664" w14:paraId="18427DFD" w14:textId="6FEE2B47">
            <w:pPr>
              <w:pStyle w:val="Normal"/>
            </w:pPr>
            <w:r w:rsidR="67D98664">
              <w:rPr/>
              <w:t>mtvec</w:t>
            </w:r>
          </w:p>
        </w:tc>
        <w:tc>
          <w:tcPr>
            <w:tcW w:w="6375" w:type="dxa"/>
            <w:tcMar/>
          </w:tcPr>
          <w:p w:rsidR="707FB034" w:rsidP="707FB034" w:rsidRDefault="707FB034" w14:paraId="74184036" w14:textId="520AF6C4">
            <w:pPr>
              <w:pStyle w:val="Normal"/>
            </w:pPr>
          </w:p>
        </w:tc>
      </w:tr>
      <w:tr w:rsidR="707FB034" w:rsidTr="707FB034" w14:paraId="69CA2465">
        <w:tc>
          <w:tcPr>
            <w:tcW w:w="1125" w:type="dxa"/>
            <w:tcMar/>
          </w:tcPr>
          <w:p w:rsidR="707FB034" w:rsidP="707FB034" w:rsidRDefault="707FB034" w14:paraId="08390407" w14:textId="376DABDE">
            <w:pPr>
              <w:pStyle w:val="ListParagraph"/>
              <w:numPr>
                <w:ilvl w:val="0"/>
                <w:numId w:val="6"/>
              </w:numPr>
              <w:rPr/>
            </w:pPr>
          </w:p>
        </w:tc>
        <w:tc>
          <w:tcPr>
            <w:tcW w:w="1860" w:type="dxa"/>
            <w:tcMar/>
          </w:tcPr>
          <w:p w:rsidR="67D98664" w:rsidP="707FB034" w:rsidRDefault="67D98664" w14:paraId="37E4F19F" w14:textId="1A0471D6">
            <w:pPr>
              <w:pStyle w:val="Normal"/>
            </w:pPr>
            <w:r w:rsidR="67D98664">
              <w:rPr/>
              <w:t>mcycle</w:t>
            </w:r>
          </w:p>
        </w:tc>
        <w:tc>
          <w:tcPr>
            <w:tcW w:w="6375" w:type="dxa"/>
            <w:tcMar/>
          </w:tcPr>
          <w:p w:rsidR="707FB034" w:rsidP="707FB034" w:rsidRDefault="707FB034" w14:paraId="54858ED7" w14:textId="520AF6C4">
            <w:pPr>
              <w:pStyle w:val="Normal"/>
            </w:pPr>
          </w:p>
        </w:tc>
      </w:tr>
      <w:tr w:rsidR="707FB034" w:rsidTr="707FB034" w14:paraId="40A4CB67">
        <w:tc>
          <w:tcPr>
            <w:tcW w:w="1125" w:type="dxa"/>
            <w:tcMar/>
          </w:tcPr>
          <w:p w:rsidR="707FB034" w:rsidP="707FB034" w:rsidRDefault="707FB034" w14:paraId="77487628" w14:textId="443B8829">
            <w:pPr>
              <w:pStyle w:val="ListParagraph"/>
              <w:numPr>
                <w:ilvl w:val="0"/>
                <w:numId w:val="6"/>
              </w:numPr>
              <w:rPr/>
            </w:pPr>
          </w:p>
        </w:tc>
        <w:tc>
          <w:tcPr>
            <w:tcW w:w="1860" w:type="dxa"/>
            <w:tcMar/>
          </w:tcPr>
          <w:p w:rsidR="67D98664" w:rsidP="707FB034" w:rsidRDefault="67D98664" w14:paraId="4F2C1ADA" w14:textId="6DDEFFB5">
            <w:pPr>
              <w:pStyle w:val="Normal"/>
            </w:pPr>
            <w:r w:rsidR="67D98664">
              <w:rPr/>
              <w:t>minstret</w:t>
            </w:r>
          </w:p>
        </w:tc>
        <w:tc>
          <w:tcPr>
            <w:tcW w:w="6375" w:type="dxa"/>
            <w:tcMar/>
          </w:tcPr>
          <w:p w:rsidR="707FB034" w:rsidP="707FB034" w:rsidRDefault="707FB034" w14:paraId="7D932C8B" w14:textId="520AF6C4">
            <w:pPr>
              <w:pStyle w:val="Normal"/>
            </w:pPr>
          </w:p>
        </w:tc>
      </w:tr>
    </w:tbl>
    <w:p w:rsidR="707FB034" w:rsidP="707FB034" w:rsidRDefault="707FB034" w14:paraId="07D05477" w14:textId="672F83CC">
      <w:pPr>
        <w:pStyle w:val="Normal"/>
      </w:pPr>
    </w:p>
    <w:p w:rsidR="6DDDD720" w:rsidP="707FB034" w:rsidRDefault="6DDDD720" w14:paraId="0E347020" w14:textId="090390EB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03D7016C" w:rsidR="6DDDD720">
        <w:rPr>
          <w:b w:val="1"/>
          <w:bCs w:val="1"/>
          <w:sz w:val="28"/>
          <w:szCs w:val="28"/>
        </w:rPr>
        <w:t>Revi</w:t>
      </w:r>
      <w:r w:rsidRPr="03D7016C" w:rsidR="7B4E21BB">
        <w:rPr>
          <w:b w:val="1"/>
          <w:bCs w:val="1"/>
          <w:sz w:val="28"/>
          <w:szCs w:val="28"/>
        </w:rPr>
        <w:t>sion</w:t>
      </w:r>
      <w:r w:rsidRPr="03D7016C" w:rsidR="6DDDD720">
        <w:rPr>
          <w:b w:val="1"/>
          <w:bCs w:val="1"/>
          <w:sz w:val="28"/>
          <w:szCs w:val="28"/>
        </w:rPr>
        <w:t xml:space="preserve"> History</w:t>
      </w:r>
    </w:p>
    <w:p w:rsidR="4A0F5448" w:rsidP="03D7016C" w:rsidRDefault="4A0F5448" w14:paraId="0855AAED" w14:textId="7530DD48">
      <w:pPr>
        <w:pStyle w:val="Normal"/>
        <w:ind w:left="0"/>
        <w:jc w:val="center"/>
        <w:rPr>
          <w:sz w:val="20"/>
          <w:szCs w:val="20"/>
        </w:rPr>
      </w:pPr>
      <w:r w:rsidRPr="03D7016C" w:rsidR="4A0F5448">
        <w:rPr>
          <w:sz w:val="20"/>
          <w:szCs w:val="20"/>
        </w:rPr>
        <w:t>Table 3. Review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5385"/>
        <w:gridCol w:w="1995"/>
      </w:tblGrid>
      <w:tr w:rsidR="707FB034" w:rsidTr="6A7F8B0E" w14:paraId="6C07A564">
        <w:tc>
          <w:tcPr>
            <w:tcW w:w="1980" w:type="dxa"/>
            <w:tcMar/>
          </w:tcPr>
          <w:p w:rsidR="1CE1EC47" w:rsidP="707FB034" w:rsidRDefault="1CE1EC47" w14:paraId="50C5A142" w14:textId="1D7B766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CE1EC47">
              <w:rPr>
                <w:b w:val="1"/>
                <w:bCs w:val="1"/>
                <w:sz w:val="24"/>
                <w:szCs w:val="24"/>
              </w:rPr>
              <w:t>Reviewer</w:t>
            </w:r>
          </w:p>
        </w:tc>
        <w:tc>
          <w:tcPr>
            <w:tcW w:w="5385" w:type="dxa"/>
            <w:tcMar/>
          </w:tcPr>
          <w:p w:rsidR="1CE1EC47" w:rsidP="707FB034" w:rsidRDefault="1CE1EC47" w14:paraId="069FDAD5" w14:textId="40660E6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CE1EC47">
              <w:rPr>
                <w:b w:val="1"/>
                <w:bCs w:val="1"/>
                <w:sz w:val="24"/>
                <w:szCs w:val="24"/>
              </w:rPr>
              <w:t>Update Summary</w:t>
            </w:r>
          </w:p>
        </w:tc>
        <w:tc>
          <w:tcPr>
            <w:tcW w:w="1995" w:type="dxa"/>
            <w:tcMar/>
          </w:tcPr>
          <w:p w:rsidR="1CE1EC47" w:rsidP="707FB034" w:rsidRDefault="1CE1EC47" w14:paraId="154522AB" w14:textId="087C5F8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07FB034" w:rsidR="1CE1EC47">
              <w:rPr>
                <w:b w:val="1"/>
                <w:bCs w:val="1"/>
                <w:sz w:val="24"/>
                <w:szCs w:val="24"/>
              </w:rPr>
              <w:t>Date</w:t>
            </w:r>
          </w:p>
        </w:tc>
      </w:tr>
      <w:tr w:rsidR="707FB034" w:rsidTr="6A7F8B0E" w14:paraId="4F093D80">
        <w:tc>
          <w:tcPr>
            <w:tcW w:w="1980" w:type="dxa"/>
            <w:tcMar/>
          </w:tcPr>
          <w:p w:rsidR="1CE1EC47" w:rsidP="707FB034" w:rsidRDefault="1CE1EC47" w14:paraId="28755E77" w14:textId="5301EFC3">
            <w:pPr>
              <w:pStyle w:val="Normal"/>
            </w:pPr>
            <w:r w:rsidR="1CE1EC47">
              <w:rPr/>
              <w:t>Shaimaa Elsayed</w:t>
            </w:r>
          </w:p>
        </w:tc>
        <w:tc>
          <w:tcPr>
            <w:tcW w:w="5385" w:type="dxa"/>
            <w:tcMar/>
          </w:tcPr>
          <w:p w:rsidR="1CE1EC47" w:rsidP="707FB034" w:rsidRDefault="1CE1EC47" w14:paraId="31B00F6F" w14:textId="49B3608C">
            <w:pPr>
              <w:pStyle w:val="Normal"/>
            </w:pPr>
            <w:r w:rsidR="1CE1EC47">
              <w:rPr/>
              <w:t>First Version</w:t>
            </w:r>
          </w:p>
        </w:tc>
        <w:tc>
          <w:tcPr>
            <w:tcW w:w="1995" w:type="dxa"/>
            <w:tcMar/>
          </w:tcPr>
          <w:p w:rsidR="1CE1EC47" w:rsidP="707FB034" w:rsidRDefault="1CE1EC47" w14:paraId="1CF30391" w14:textId="70D63C31">
            <w:pPr>
              <w:pStyle w:val="Normal"/>
            </w:pPr>
            <w:r w:rsidR="1CE1EC47">
              <w:rPr/>
              <w:t>29/11/2022</w:t>
            </w:r>
          </w:p>
        </w:tc>
      </w:tr>
      <w:tr w:rsidR="707FB034" w:rsidTr="6A7F8B0E" w14:paraId="23F03F02">
        <w:tc>
          <w:tcPr>
            <w:tcW w:w="1980" w:type="dxa"/>
            <w:tcMar/>
          </w:tcPr>
          <w:p w:rsidR="1CE1EC47" w:rsidP="707FB034" w:rsidRDefault="1CE1EC47" w14:paraId="17827A1C" w14:textId="5331EB66">
            <w:pPr>
              <w:pStyle w:val="Normal"/>
            </w:pPr>
            <w:r w:rsidR="1CE1EC47">
              <w:rPr/>
              <w:t>Mostafa Helmy</w:t>
            </w:r>
          </w:p>
        </w:tc>
        <w:tc>
          <w:tcPr>
            <w:tcW w:w="5385" w:type="dxa"/>
            <w:tcMar/>
          </w:tcPr>
          <w:p w:rsidR="1CE1EC47" w:rsidP="707FB034" w:rsidRDefault="1CE1EC47" w14:paraId="36F2EB37" w14:textId="561981FE">
            <w:pPr>
              <w:pStyle w:val="Normal"/>
            </w:pPr>
            <w:r w:rsidR="1CE1EC47">
              <w:rPr/>
              <w:t>Couple of updates and restructure</w:t>
            </w:r>
          </w:p>
        </w:tc>
        <w:tc>
          <w:tcPr>
            <w:tcW w:w="1995" w:type="dxa"/>
            <w:tcMar/>
          </w:tcPr>
          <w:p w:rsidR="1CE1EC47" w:rsidP="707FB034" w:rsidRDefault="1CE1EC47" w14:paraId="69D74B87" w14:textId="1B09E2F9">
            <w:pPr>
              <w:pStyle w:val="Normal"/>
            </w:pPr>
            <w:r w:rsidR="1CE1EC47">
              <w:rPr/>
              <w:t>29/11/2022</w:t>
            </w:r>
          </w:p>
        </w:tc>
      </w:tr>
      <w:tr w:rsidR="03D7016C" w:rsidTr="6A7F8B0E" w14:paraId="49C2D541">
        <w:trPr>
          <w:ins w:author="Mostafa Helmy (Si-Vision)" w:date="2022-12-06T09:44:19.208Z" w:id="633851411"/>
        </w:trPr>
        <w:tc>
          <w:tcPr>
            <w:tcW w:w="1980" w:type="dxa"/>
            <w:tcMar/>
          </w:tcPr>
          <w:p w:rsidR="475A3FE0" w:rsidP="03D7016C" w:rsidRDefault="475A3FE0" w14:paraId="0092C8EC" w14:textId="31D29E7C">
            <w:pPr>
              <w:pStyle w:val="Normal"/>
            </w:pPr>
            <w:ins w:author="Mostafa Helmy (Si-Vision)" w:date="2022-12-06T09:44:31.643Z" w:id="1060472341">
              <w:r w:rsidR="475A3FE0">
                <w:t>Mostafa Helmy</w:t>
              </w:r>
            </w:ins>
          </w:p>
        </w:tc>
        <w:tc>
          <w:tcPr>
            <w:tcW w:w="5385" w:type="dxa"/>
            <w:tcMar/>
          </w:tcPr>
          <w:p w:rsidR="475A3FE0" w:rsidP="03D7016C" w:rsidRDefault="475A3FE0" w14:paraId="59984CCC" w14:textId="634195C1">
            <w:pPr>
              <w:pStyle w:val="Normal"/>
              <w:rPr>
                <w:ins w:author="Mostafa Helmy (Si-Vision)" w:date="2022-12-06T09:45:02.716Z" w:id="2029203282"/>
              </w:rPr>
            </w:pPr>
            <w:ins w:author="Mostafa Helmy (Si-Vision)" w:date="2022-12-06T09:44:59.049Z" w:id="1412446218">
              <w:r w:rsidR="475A3FE0">
                <w:t>Marking ALU R-type Execute instructions</w:t>
              </w:r>
            </w:ins>
            <w:ins w:author="Mostafa Helmy (Si-Vision)" w:date="2022-12-06T09:45:01.903Z" w:id="2092492502">
              <w:r w:rsidR="475A3FE0">
                <w:t xml:space="preserve"> as done.</w:t>
              </w:r>
            </w:ins>
          </w:p>
          <w:p w:rsidR="475A3FE0" w:rsidP="03D7016C" w:rsidRDefault="475A3FE0" w14:paraId="243B7ECE" w14:textId="3CA6076B">
            <w:pPr>
              <w:pStyle w:val="Normal"/>
              <w:rPr>
                <w:ins w:author="Mostafa Helmy (Si-Vision)" w:date="2022-12-06T10:40:59.72Z" w:id="1676647611"/>
              </w:rPr>
            </w:pPr>
            <w:ins w:author="Mostafa Helmy (Si-Vision)" w:date="2022-12-06T09:45:36.002Z" w:id="15525555">
              <w:r w:rsidR="475A3FE0">
                <w:t>Marking memory instructions (</w:t>
              </w:r>
              <w:r w:rsidR="475A3FE0">
                <w:t>lw</w:t>
              </w:r>
              <w:r w:rsidR="475A3FE0">
                <w:t xml:space="preserve">, </w:t>
              </w:r>
              <w:r w:rsidR="475A3FE0">
                <w:t>sw</w:t>
              </w:r>
              <w:r w:rsidR="475A3FE0">
                <w:t xml:space="preserve">) for decode, </w:t>
              </w:r>
              <w:r w:rsidR="475A3FE0">
                <w:t>disasm</w:t>
              </w:r>
              <w:r w:rsidR="475A3FE0">
                <w:t>, execute as done.</w:t>
              </w:r>
            </w:ins>
          </w:p>
          <w:p w:rsidR="53A3E636" w:rsidP="03D7016C" w:rsidRDefault="53A3E636" w14:paraId="153E7426" w14:textId="4BFD3904">
            <w:pPr>
              <w:pStyle w:val="Normal"/>
            </w:pPr>
            <w:ins w:author="Mostafa Helmy (Si-Vision)" w:date="2022-12-06T10:40:59.926Z" w:id="1367028451">
              <w:r w:rsidR="53A3E636">
                <w:t>Ma</w:t>
              </w:r>
            </w:ins>
            <w:ins w:author="Mostafa Helmy (Si-Vision)" w:date="2022-12-06T10:41:23.647Z" w:id="2025401855">
              <w:r w:rsidR="53A3E636">
                <w:t>rking multiply instructions as in progress for disasm.</w:t>
              </w:r>
            </w:ins>
          </w:p>
        </w:tc>
        <w:tc>
          <w:tcPr>
            <w:tcW w:w="1995" w:type="dxa"/>
            <w:tcMar/>
          </w:tcPr>
          <w:p w:rsidR="6B42E0B6" w:rsidP="03D7016C" w:rsidRDefault="6B42E0B6" w14:paraId="6D5B3636" w14:textId="3BE8F005">
            <w:pPr>
              <w:pStyle w:val="Normal"/>
            </w:pPr>
            <w:ins w:author="Mostafa Helmy (Si-Vision)" w:date="2022-12-06T10:38:31.795Z" w:id="703992005">
              <w:r w:rsidR="6B42E0B6">
                <w:t>6/12/2022</w:t>
              </w:r>
            </w:ins>
          </w:p>
        </w:tc>
      </w:tr>
      <w:tr w:rsidR="6A7F8B0E" w:rsidTr="6A7F8B0E" w14:paraId="447470F5">
        <w:trPr>
          <w:trHeight w:val="300"/>
          <w:ins w:author="Mostafa Helmy (Si-Vision)" w:date="2022-12-15T18:59:38.242Z" w:id="1700464478"/>
        </w:trPr>
        <w:tc>
          <w:tcPr>
            <w:tcW w:w="1980" w:type="dxa"/>
            <w:tcMar/>
          </w:tcPr>
          <w:p w:rsidR="7BE9BE51" w:rsidP="6A7F8B0E" w:rsidRDefault="7BE9BE51" w14:paraId="024D810A" w14:textId="78691A5C">
            <w:pPr>
              <w:pStyle w:val="Normal"/>
            </w:pPr>
            <w:ins w:author="Mostafa Helmy (Si-Vision)" w:date="2022-12-15T18:59:46.143Z" w:id="1388162754">
              <w:r w:rsidR="7BE9BE51">
                <w:t>Mostafa Helmy</w:t>
              </w:r>
            </w:ins>
          </w:p>
        </w:tc>
        <w:tc>
          <w:tcPr>
            <w:tcW w:w="5385" w:type="dxa"/>
            <w:tcMar/>
          </w:tcPr>
          <w:p w:rsidR="7BE9BE51" w:rsidP="6A7F8B0E" w:rsidRDefault="7BE9BE51" w14:paraId="112D0028" w14:textId="1610C250">
            <w:pPr>
              <w:pStyle w:val="Normal"/>
              <w:rPr>
                <w:ins w:author="Mostafa Helmy (Si-Vision)" w:date="2022-12-15T19:01:50.862Z" w:id="963086773"/>
              </w:rPr>
            </w:pPr>
            <w:ins w:author="Mostafa Helmy (Si-Vision)" w:date="2022-12-15T18:59:57.729Z" w:id="816746083">
              <w:r w:rsidR="7BE9BE51">
                <w:t xml:space="preserve">Mark </w:t>
              </w:r>
            </w:ins>
            <w:ins w:author="Mostafa Helmy (Si-Vision)" w:date="2022-12-15T19:00:17.182Z" w:id="235696127">
              <w:r w:rsidR="7BE9BE51">
                <w:t>decode</w:t>
              </w:r>
            </w:ins>
            <w:ins w:author="Mostafa Helmy (Si-Vision)" w:date="2022-12-15T19:01:46.884Z" w:id="434327543">
              <w:r w:rsidR="08C70771">
                <w:t xml:space="preserve"> and </w:t>
              </w:r>
            </w:ins>
            <w:ins w:author="Mostafa Helmy (Si-Vision)" w:date="2022-12-15T19:00:17.182Z" w:id="1964387243">
              <w:r w:rsidR="7BE9BE51">
                <w:t>disasm</w:t>
              </w:r>
              <w:r w:rsidR="7BE9BE51">
                <w:t xml:space="preserve"> of </w:t>
              </w:r>
            </w:ins>
            <w:ins w:author="Mostafa Helmy (Si-Vision)" w:date="2022-12-15T18:59:57.729Z" w:id="1050439003">
              <w:r w:rsidR="7BE9BE51">
                <w:t>multipl</w:t>
              </w:r>
            </w:ins>
            <w:ins w:author="Mostafa Helmy (Si-Vision)" w:date="2022-12-15T19:00:19.358Z" w:id="1661240257">
              <w:r w:rsidR="7BE9BE51">
                <w:t>y ins</w:t>
              </w:r>
            </w:ins>
            <w:ins w:author="Mostafa Helmy (Si-Vision)" w:date="2022-12-15T19:02:16.365Z" w:id="1290954445">
              <w:r w:rsidR="73A5AA03">
                <w:t>n</w:t>
              </w:r>
            </w:ins>
            <w:ins w:author="Mostafa Helmy (Si-Vision)" w:date="2022-12-15T19:00:19.358Z" w:id="1520773942">
              <w:r w:rsidR="7BE9BE51">
                <w:t xml:space="preserve"> as done.</w:t>
              </w:r>
            </w:ins>
          </w:p>
          <w:p w:rsidR="32A4D589" w:rsidP="6A7F8B0E" w:rsidRDefault="32A4D589" w14:paraId="12474948" w14:textId="31E23259">
            <w:pPr>
              <w:pStyle w:val="Normal"/>
              <w:rPr>
                <w:ins w:author="Mostafa Helmy (Si-Vision)" w:date="2022-12-15T19:00:20.028Z" w:id="2006265407"/>
              </w:rPr>
            </w:pPr>
            <w:ins w:author="Mostafa Helmy (Si-Vision)" w:date="2022-12-15T19:01:59.661Z" w:id="1947678180">
              <w:r w:rsidR="32A4D589">
                <w:t>Mark execute of mult</w:t>
              </w:r>
            </w:ins>
            <w:ins w:author="Mostafa Helmy (Si-Vision)" w:date="2022-12-15T19:02:08.515Z" w:id="589334084">
              <w:r w:rsidR="32A4D589">
                <w:t xml:space="preserve">iply </w:t>
              </w:r>
              <w:r w:rsidR="32A4D589">
                <w:t>insn</w:t>
              </w:r>
              <w:r w:rsidR="32A4D589">
                <w:t xml:space="preserve"> as in progress.</w:t>
              </w:r>
            </w:ins>
          </w:p>
          <w:p w:rsidR="7BE9BE51" w:rsidP="6A7F8B0E" w:rsidRDefault="7BE9BE51" w14:paraId="0FC94B9E" w14:textId="06D5F01E">
            <w:pPr>
              <w:pStyle w:val="Normal"/>
              <w:rPr>
                <w:ins w:author="Mostafa Helmy (Si-Vision)" w:date="2022-12-15T19:02:26.936Z" w:id="1515280800"/>
              </w:rPr>
            </w:pPr>
            <w:ins w:author="Mostafa Helmy (Si-Vision)" w:date="2022-12-15T19:00:50.415Z" w:id="2115482616">
              <w:r w:rsidR="7BE9BE51">
                <w:t xml:space="preserve">Mark </w:t>
              </w:r>
              <w:r w:rsidR="7BE9BE51">
                <w:t>disasm</w:t>
              </w:r>
              <w:r w:rsidR="7BE9BE51">
                <w:t xml:space="preserve"> of </w:t>
              </w:r>
              <w:r w:rsidR="7BE9BE51">
                <w:t>alu</w:t>
              </w:r>
              <w:r w:rsidR="7BE9BE51">
                <w:t xml:space="preserve"> immediate </w:t>
              </w:r>
              <w:r w:rsidR="7BE9BE51">
                <w:t>insn</w:t>
              </w:r>
              <w:r w:rsidR="7BE9BE51">
                <w:t xml:space="preserve"> as done.</w:t>
              </w:r>
            </w:ins>
          </w:p>
          <w:p w:rsidR="59963C1D" w:rsidP="6A7F8B0E" w:rsidRDefault="59963C1D" w14:paraId="2813B899" w14:textId="5AEC427B">
            <w:pPr>
              <w:pStyle w:val="Normal"/>
            </w:pPr>
            <w:ins w:author="Mostafa Helmy (Si-Vision)" w:date="2022-12-15T19:02:59.723Z" w:id="1916822672">
              <w:r w:rsidR="59963C1D">
                <w:t xml:space="preserve">Mark decode and </w:t>
              </w:r>
              <w:r w:rsidR="59963C1D">
                <w:t>disasm</w:t>
              </w:r>
            </w:ins>
            <w:ins w:author="Mostafa Helmy (Si-Vision)" w:date="2022-12-15T19:03:13.339Z" w:id="559624545">
              <w:r w:rsidR="59963C1D">
                <w:t xml:space="preserve"> of load </w:t>
              </w:r>
              <w:r w:rsidR="59963C1D">
                <w:t>insn</w:t>
              </w:r>
              <w:r w:rsidR="59963C1D">
                <w:t xml:space="preserve"> variants as in progress.</w:t>
              </w:r>
            </w:ins>
          </w:p>
        </w:tc>
        <w:tc>
          <w:tcPr>
            <w:tcW w:w="1995" w:type="dxa"/>
            <w:tcMar/>
          </w:tcPr>
          <w:p w:rsidR="59963C1D" w:rsidP="6A7F8B0E" w:rsidRDefault="59963C1D" w14:paraId="67D81FFC" w14:textId="56B89A09">
            <w:pPr>
              <w:pStyle w:val="Normal"/>
            </w:pPr>
            <w:ins w:author="Mostafa Helmy (Si-Vision)" w:date="2022-12-15T19:03:34.726Z" w:id="1502417186">
              <w:r w:rsidR="59963C1D">
                <w:t>15/12/2022</w:t>
              </w:r>
            </w:ins>
          </w:p>
        </w:tc>
      </w:tr>
      <w:tr w:rsidR="6A7F8B0E" w:rsidTr="6A7F8B0E" w14:paraId="4C389B6B">
        <w:trPr>
          <w:trHeight w:val="300"/>
          <w:ins w:author="Mostafa Helmy (Si-Vision)" w:date="2022-12-20T10:51:05.879Z" w:id="1155174528"/>
        </w:trPr>
        <w:tc>
          <w:tcPr>
            <w:tcW w:w="1980" w:type="dxa"/>
            <w:tcMar/>
          </w:tcPr>
          <w:p w:rsidR="7013820C" w:rsidP="6A7F8B0E" w:rsidRDefault="7013820C" w14:paraId="6527A682" w14:textId="6B980C6D">
            <w:pPr>
              <w:pStyle w:val="Normal"/>
            </w:pPr>
            <w:ins w:author="Mostafa Helmy (Si-Vision)" w:date="2022-12-20T10:51:15.745Z" w:id="592823903">
              <w:r w:rsidR="7013820C">
                <w:t>Mostafa Helmy</w:t>
              </w:r>
            </w:ins>
          </w:p>
        </w:tc>
        <w:tc>
          <w:tcPr>
            <w:tcW w:w="5385" w:type="dxa"/>
            <w:tcMar/>
          </w:tcPr>
          <w:p w:rsidR="7013820C" w:rsidP="6A7F8B0E" w:rsidRDefault="7013820C" w14:paraId="1610BE84" w14:textId="30D8688B">
            <w:pPr>
              <w:pStyle w:val="Normal"/>
              <w:rPr>
                <w:ins w:author="Mostafa Helmy (Si-Vision)" w:date="2022-12-20T10:52:35.985Z" w:id="1132636663"/>
              </w:rPr>
            </w:pPr>
            <w:ins w:author="Mostafa Helmy (Si-Vision)" w:date="2022-12-20T10:51:40.218Z" w:id="1534100962">
              <w:r w:rsidR="7013820C">
                <w:t xml:space="preserve">Mark test of </w:t>
              </w:r>
              <w:r w:rsidR="7013820C">
                <w:t>alu</w:t>
              </w:r>
              <w:r w:rsidR="7013820C">
                <w:t xml:space="preserve"> register based </w:t>
              </w:r>
              <w:r w:rsidR="7013820C">
                <w:t>insn</w:t>
              </w:r>
              <w:r w:rsidR="7013820C">
                <w:t xml:space="preserve"> as done.</w:t>
              </w:r>
            </w:ins>
          </w:p>
          <w:p w:rsidR="1DF9D69F" w:rsidP="6A7F8B0E" w:rsidRDefault="1DF9D69F" w14:paraId="6FA82ABF" w14:textId="162B6EF6">
            <w:pPr>
              <w:pStyle w:val="Normal"/>
            </w:pPr>
            <w:ins w:author="Mostafa Helmy (Si-Vision)" w:date="2022-12-20T10:52:36.459Z" w:id="1328015919">
              <w:r w:rsidR="1DF9D69F">
                <w:t xml:space="preserve">Mark execute of load </w:t>
              </w:r>
              <w:r w:rsidR="1DF9D69F">
                <w:t>insn</w:t>
              </w:r>
              <w:r w:rsidR="1DF9D69F">
                <w:t xml:space="preserve"> variants as in progress.</w:t>
              </w:r>
            </w:ins>
          </w:p>
        </w:tc>
        <w:tc>
          <w:tcPr>
            <w:tcW w:w="1995" w:type="dxa"/>
            <w:tcMar/>
          </w:tcPr>
          <w:p w:rsidR="6A7F8B0E" w:rsidP="6A7F8B0E" w:rsidRDefault="6A7F8B0E" w14:paraId="662A125A" w14:textId="47AE21A7">
            <w:pPr>
              <w:pStyle w:val="Normal"/>
            </w:pPr>
          </w:p>
        </w:tc>
      </w:tr>
    </w:tbl>
    <w:p w:rsidR="707FB034" w:rsidRDefault="707FB034" w14:paraId="4AABAA3A" w14:textId="17A91478"/>
    <w:p w:rsidR="707FB034" w:rsidP="707FB034" w:rsidRDefault="707FB034" w14:paraId="2E57BB54" w14:textId="10BA0A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74009741de4637"/>
      <w:footerReference w:type="default" r:id="Re0c0e72a6d8641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7FB034" w:rsidTr="707FB034" w14:paraId="2C89EDDD">
      <w:tc>
        <w:tcPr>
          <w:tcW w:w="3120" w:type="dxa"/>
          <w:tcMar/>
        </w:tcPr>
        <w:p w:rsidR="707FB034" w:rsidP="707FB034" w:rsidRDefault="707FB034" w14:paraId="23DF8A13" w14:textId="2D1665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7FB034" w:rsidP="707FB034" w:rsidRDefault="707FB034" w14:paraId="36F8543E" w14:textId="20ABA8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7FB034" w:rsidP="707FB034" w:rsidRDefault="707FB034" w14:paraId="2689EB2F" w14:textId="486D1800">
          <w:pPr>
            <w:pStyle w:val="Header"/>
            <w:bidi w:val="0"/>
            <w:ind w:right="-115"/>
            <w:jc w:val="right"/>
          </w:pPr>
        </w:p>
      </w:tc>
    </w:tr>
  </w:tbl>
  <w:p w:rsidR="707FB034" w:rsidP="707FB034" w:rsidRDefault="707FB034" w14:paraId="6C9BDB60" w14:textId="506B8F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7FB034" w:rsidTr="707FB034" w14:paraId="39C82614">
      <w:tc>
        <w:tcPr>
          <w:tcW w:w="3120" w:type="dxa"/>
          <w:tcMar/>
        </w:tcPr>
        <w:p w:rsidR="707FB034" w:rsidP="707FB034" w:rsidRDefault="707FB034" w14:paraId="2E15D9C8" w14:textId="0F2627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7FB034" w:rsidP="707FB034" w:rsidRDefault="707FB034" w14:paraId="2A1C29AB" w14:textId="7D8606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7FB034" w:rsidP="707FB034" w:rsidRDefault="707FB034" w14:paraId="58B11416" w14:textId="6AD92949">
          <w:pPr>
            <w:pStyle w:val="Header"/>
            <w:bidi w:val="0"/>
            <w:ind w:right="-115"/>
            <w:jc w:val="right"/>
          </w:pPr>
        </w:p>
      </w:tc>
    </w:tr>
  </w:tbl>
  <w:p w:rsidR="707FB034" w:rsidP="707FB034" w:rsidRDefault="707FB034" w14:paraId="67BDD375" w14:textId="44CD112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SgZlcp5T6/dEN" int2:id="hBoTjlY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fb7f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8cdd2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528f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d18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bbe8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68de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719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e2dc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d27b4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4697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3f7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973e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7a6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b1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bf02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58C8E"/>
    <w:rsid w:val="005CF200"/>
    <w:rsid w:val="00661F81"/>
    <w:rsid w:val="00FC3946"/>
    <w:rsid w:val="011D96CE"/>
    <w:rsid w:val="02616F01"/>
    <w:rsid w:val="030A84C0"/>
    <w:rsid w:val="038D067E"/>
    <w:rsid w:val="03D7016C"/>
    <w:rsid w:val="040D3CF0"/>
    <w:rsid w:val="04553790"/>
    <w:rsid w:val="04771205"/>
    <w:rsid w:val="04C662B3"/>
    <w:rsid w:val="05461B56"/>
    <w:rsid w:val="054A21FD"/>
    <w:rsid w:val="06158C8E"/>
    <w:rsid w:val="06565B2E"/>
    <w:rsid w:val="06623314"/>
    <w:rsid w:val="0663F63C"/>
    <w:rsid w:val="06E1EBB7"/>
    <w:rsid w:val="0774D86A"/>
    <w:rsid w:val="07807447"/>
    <w:rsid w:val="07A92DB9"/>
    <w:rsid w:val="07B9060B"/>
    <w:rsid w:val="08C70771"/>
    <w:rsid w:val="08D2E516"/>
    <w:rsid w:val="0B3292FF"/>
    <w:rsid w:val="0B3AB882"/>
    <w:rsid w:val="0C27AD68"/>
    <w:rsid w:val="0D48B5C9"/>
    <w:rsid w:val="0D513E7B"/>
    <w:rsid w:val="0DF1CB64"/>
    <w:rsid w:val="0DF86FBB"/>
    <w:rsid w:val="0E5747E7"/>
    <w:rsid w:val="0F47DF8F"/>
    <w:rsid w:val="104EA081"/>
    <w:rsid w:val="107E99BD"/>
    <w:rsid w:val="109F3E6B"/>
    <w:rsid w:val="10B77BBC"/>
    <w:rsid w:val="10CA8793"/>
    <w:rsid w:val="10FFE279"/>
    <w:rsid w:val="11578B40"/>
    <w:rsid w:val="119418A2"/>
    <w:rsid w:val="11A22DCC"/>
    <w:rsid w:val="12DA39C8"/>
    <w:rsid w:val="13DBE969"/>
    <w:rsid w:val="13FDD8C3"/>
    <w:rsid w:val="1402FDD5"/>
    <w:rsid w:val="142E4EB1"/>
    <w:rsid w:val="144061A9"/>
    <w:rsid w:val="14BB31F7"/>
    <w:rsid w:val="14E3A244"/>
    <w:rsid w:val="159ECE36"/>
    <w:rsid w:val="165D4D2F"/>
    <w:rsid w:val="166B171B"/>
    <w:rsid w:val="16D99126"/>
    <w:rsid w:val="16E6B804"/>
    <w:rsid w:val="173CDA8C"/>
    <w:rsid w:val="181FF925"/>
    <w:rsid w:val="187D96B2"/>
    <w:rsid w:val="18F28B13"/>
    <w:rsid w:val="190E9833"/>
    <w:rsid w:val="191DD858"/>
    <w:rsid w:val="1959DCB8"/>
    <w:rsid w:val="199CB27D"/>
    <w:rsid w:val="19C960E1"/>
    <w:rsid w:val="19DC5A6A"/>
    <w:rsid w:val="1A616C67"/>
    <w:rsid w:val="1ACDF1B2"/>
    <w:rsid w:val="1AD45F2E"/>
    <w:rsid w:val="1AE88A57"/>
    <w:rsid w:val="1B17CA6C"/>
    <w:rsid w:val="1B35CAEF"/>
    <w:rsid w:val="1B530581"/>
    <w:rsid w:val="1BBE4956"/>
    <w:rsid w:val="1BD774D1"/>
    <w:rsid w:val="1C266297"/>
    <w:rsid w:val="1C58CE5D"/>
    <w:rsid w:val="1CE1EC47"/>
    <w:rsid w:val="1CE3AE02"/>
    <w:rsid w:val="1D405DFB"/>
    <w:rsid w:val="1DF9D69F"/>
    <w:rsid w:val="1EB5F5EB"/>
    <w:rsid w:val="1EC6948E"/>
    <w:rsid w:val="1EDC2E5C"/>
    <w:rsid w:val="1F1794DA"/>
    <w:rsid w:val="1FEB386F"/>
    <w:rsid w:val="2011BB14"/>
    <w:rsid w:val="2013276B"/>
    <w:rsid w:val="20158092"/>
    <w:rsid w:val="2056557B"/>
    <w:rsid w:val="20890E39"/>
    <w:rsid w:val="20BB2944"/>
    <w:rsid w:val="20C802CB"/>
    <w:rsid w:val="20D9C628"/>
    <w:rsid w:val="20E0AB5D"/>
    <w:rsid w:val="2130C54E"/>
    <w:rsid w:val="21C03F1C"/>
    <w:rsid w:val="221C9EE5"/>
    <w:rsid w:val="22A18CB5"/>
    <w:rsid w:val="22E1383E"/>
    <w:rsid w:val="22FB65D9"/>
    <w:rsid w:val="23873029"/>
    <w:rsid w:val="23885494"/>
    <w:rsid w:val="23B86ECE"/>
    <w:rsid w:val="24DA93D8"/>
    <w:rsid w:val="24F3BC35"/>
    <w:rsid w:val="250E8E6C"/>
    <w:rsid w:val="252900AD"/>
    <w:rsid w:val="25CD44DD"/>
    <w:rsid w:val="267BAB3F"/>
    <w:rsid w:val="2696C71E"/>
    <w:rsid w:val="27009C33"/>
    <w:rsid w:val="27A00AFC"/>
    <w:rsid w:val="28896C0A"/>
    <w:rsid w:val="28AEE100"/>
    <w:rsid w:val="28E2AD5A"/>
    <w:rsid w:val="292BB588"/>
    <w:rsid w:val="295D885C"/>
    <w:rsid w:val="29661FE7"/>
    <w:rsid w:val="2A643201"/>
    <w:rsid w:val="2A678011"/>
    <w:rsid w:val="2A7C6F52"/>
    <w:rsid w:val="2AD7BA09"/>
    <w:rsid w:val="2AEC4A23"/>
    <w:rsid w:val="2B305447"/>
    <w:rsid w:val="2B53DC3F"/>
    <w:rsid w:val="2B70F518"/>
    <w:rsid w:val="2B7B5096"/>
    <w:rsid w:val="2BB1EB3C"/>
    <w:rsid w:val="2C000262"/>
    <w:rsid w:val="2CCC24A8"/>
    <w:rsid w:val="2CEAECC3"/>
    <w:rsid w:val="2D02F1C3"/>
    <w:rsid w:val="2D20B01A"/>
    <w:rsid w:val="2D62B51A"/>
    <w:rsid w:val="2D9BD2C3"/>
    <w:rsid w:val="2E05067B"/>
    <w:rsid w:val="2E39910A"/>
    <w:rsid w:val="2E9EC224"/>
    <w:rsid w:val="2EA895DA"/>
    <w:rsid w:val="2EB6BA96"/>
    <w:rsid w:val="2EE648C9"/>
    <w:rsid w:val="2F5AFEC6"/>
    <w:rsid w:val="2F60E200"/>
    <w:rsid w:val="2F8D9064"/>
    <w:rsid w:val="2F9965E9"/>
    <w:rsid w:val="2FE3E082"/>
    <w:rsid w:val="2FFFD3F3"/>
    <w:rsid w:val="305D01E9"/>
    <w:rsid w:val="30FCB261"/>
    <w:rsid w:val="312960C5"/>
    <w:rsid w:val="32A4D589"/>
    <w:rsid w:val="33780109"/>
    <w:rsid w:val="33A14E00"/>
    <w:rsid w:val="33C65AC1"/>
    <w:rsid w:val="34CD3006"/>
    <w:rsid w:val="3531E553"/>
    <w:rsid w:val="353D1E61"/>
    <w:rsid w:val="368C8803"/>
    <w:rsid w:val="36D5EE5D"/>
    <w:rsid w:val="37099760"/>
    <w:rsid w:val="37B221EB"/>
    <w:rsid w:val="380E939A"/>
    <w:rsid w:val="393472AA"/>
    <w:rsid w:val="393E09F0"/>
    <w:rsid w:val="39A65351"/>
    <w:rsid w:val="39AF6438"/>
    <w:rsid w:val="39D15D51"/>
    <w:rsid w:val="3A108F84"/>
    <w:rsid w:val="3AF13316"/>
    <w:rsid w:val="3B67E6AC"/>
    <w:rsid w:val="3BAC5FE5"/>
    <w:rsid w:val="3C907921"/>
    <w:rsid w:val="3CD5B235"/>
    <w:rsid w:val="3CF0C0C2"/>
    <w:rsid w:val="3CF6B069"/>
    <w:rsid w:val="3D5494BB"/>
    <w:rsid w:val="3D5FB087"/>
    <w:rsid w:val="3DE06B00"/>
    <w:rsid w:val="3E3C8806"/>
    <w:rsid w:val="3E499FC4"/>
    <w:rsid w:val="3E9F876E"/>
    <w:rsid w:val="3EBFEA53"/>
    <w:rsid w:val="3EE400A7"/>
    <w:rsid w:val="3F064A30"/>
    <w:rsid w:val="3F3412AC"/>
    <w:rsid w:val="401742F7"/>
    <w:rsid w:val="40409ED5"/>
    <w:rsid w:val="4062DE1C"/>
    <w:rsid w:val="4160749A"/>
    <w:rsid w:val="418F431C"/>
    <w:rsid w:val="41B31358"/>
    <w:rsid w:val="41D72830"/>
    <w:rsid w:val="420C6CA8"/>
    <w:rsid w:val="43129867"/>
    <w:rsid w:val="43E1CA13"/>
    <w:rsid w:val="4462F1A7"/>
    <w:rsid w:val="44EAB41A"/>
    <w:rsid w:val="456F5AAF"/>
    <w:rsid w:val="45C16482"/>
    <w:rsid w:val="466629DB"/>
    <w:rsid w:val="466FDB1D"/>
    <w:rsid w:val="46C2EC30"/>
    <w:rsid w:val="475A3FE0"/>
    <w:rsid w:val="48289440"/>
    <w:rsid w:val="48546113"/>
    <w:rsid w:val="493B188D"/>
    <w:rsid w:val="495283FA"/>
    <w:rsid w:val="496C209B"/>
    <w:rsid w:val="49B50D5F"/>
    <w:rsid w:val="49F5E1FA"/>
    <w:rsid w:val="4A031845"/>
    <w:rsid w:val="4A0F5448"/>
    <w:rsid w:val="4A3E338F"/>
    <w:rsid w:val="4B037777"/>
    <w:rsid w:val="4B1CFD05"/>
    <w:rsid w:val="4BDA03F0"/>
    <w:rsid w:val="4BE1F176"/>
    <w:rsid w:val="4C87A135"/>
    <w:rsid w:val="4EA3D84A"/>
    <w:rsid w:val="4F42E351"/>
    <w:rsid w:val="4FD4BF07"/>
    <w:rsid w:val="50355447"/>
    <w:rsid w:val="50762008"/>
    <w:rsid w:val="5086221E"/>
    <w:rsid w:val="50AD7513"/>
    <w:rsid w:val="51083428"/>
    <w:rsid w:val="51322008"/>
    <w:rsid w:val="5136639A"/>
    <w:rsid w:val="515A2CD2"/>
    <w:rsid w:val="5245971D"/>
    <w:rsid w:val="5299E1B8"/>
    <w:rsid w:val="52F961CA"/>
    <w:rsid w:val="5363F654"/>
    <w:rsid w:val="53A3E636"/>
    <w:rsid w:val="5450C0A6"/>
    <w:rsid w:val="5469C384"/>
    <w:rsid w:val="552C0938"/>
    <w:rsid w:val="5603AAFB"/>
    <w:rsid w:val="5604CE58"/>
    <w:rsid w:val="56B90268"/>
    <w:rsid w:val="56BEC440"/>
    <w:rsid w:val="58258FAD"/>
    <w:rsid w:val="5840662C"/>
    <w:rsid w:val="59038D1B"/>
    <w:rsid w:val="5909233C"/>
    <w:rsid w:val="592431C9"/>
    <w:rsid w:val="59372814"/>
    <w:rsid w:val="593B4BBD"/>
    <w:rsid w:val="593BBCAA"/>
    <w:rsid w:val="59963C1D"/>
    <w:rsid w:val="5A1C9956"/>
    <w:rsid w:val="5AC6C6F8"/>
    <w:rsid w:val="5AC8C650"/>
    <w:rsid w:val="5ADF3861"/>
    <w:rsid w:val="5B0473AF"/>
    <w:rsid w:val="5B95E521"/>
    <w:rsid w:val="5BAC811D"/>
    <w:rsid w:val="5C1669C8"/>
    <w:rsid w:val="5C6EC8D6"/>
    <w:rsid w:val="5D16CC69"/>
    <w:rsid w:val="5D575033"/>
    <w:rsid w:val="5E0EBCE0"/>
    <w:rsid w:val="5E5B5E75"/>
    <w:rsid w:val="5EA72F54"/>
    <w:rsid w:val="5F9F13DF"/>
    <w:rsid w:val="5FA66998"/>
    <w:rsid w:val="5FB460F7"/>
    <w:rsid w:val="600A1B92"/>
    <w:rsid w:val="607FF240"/>
    <w:rsid w:val="60ED2FCD"/>
    <w:rsid w:val="612F43AE"/>
    <w:rsid w:val="61465DA2"/>
    <w:rsid w:val="61BE99F4"/>
    <w:rsid w:val="62247D2C"/>
    <w:rsid w:val="624EE60A"/>
    <w:rsid w:val="62653F79"/>
    <w:rsid w:val="62DE0A5A"/>
    <w:rsid w:val="62E22E03"/>
    <w:rsid w:val="63EA24A0"/>
    <w:rsid w:val="63FD1E29"/>
    <w:rsid w:val="63FD1E29"/>
    <w:rsid w:val="6466E470"/>
    <w:rsid w:val="64D24A7A"/>
    <w:rsid w:val="64E36F62"/>
    <w:rsid w:val="6585F501"/>
    <w:rsid w:val="6698FB83"/>
    <w:rsid w:val="66F8A97D"/>
    <w:rsid w:val="67462B17"/>
    <w:rsid w:val="679C76C9"/>
    <w:rsid w:val="67D98664"/>
    <w:rsid w:val="67E9A4B8"/>
    <w:rsid w:val="6815627D"/>
    <w:rsid w:val="685720CF"/>
    <w:rsid w:val="68FCF21B"/>
    <w:rsid w:val="69857519"/>
    <w:rsid w:val="69B132DE"/>
    <w:rsid w:val="6A1CAADE"/>
    <w:rsid w:val="6A58658F"/>
    <w:rsid w:val="6A6A7E25"/>
    <w:rsid w:val="6A7F8B0E"/>
    <w:rsid w:val="6A9D084B"/>
    <w:rsid w:val="6AB28156"/>
    <w:rsid w:val="6ACCF4ED"/>
    <w:rsid w:val="6B095CA2"/>
    <w:rsid w:val="6B42E0B6"/>
    <w:rsid w:val="6B662B9C"/>
    <w:rsid w:val="6B7A2000"/>
    <w:rsid w:val="6BB1973F"/>
    <w:rsid w:val="6C51B028"/>
    <w:rsid w:val="6C68C54E"/>
    <w:rsid w:val="6C7FD382"/>
    <w:rsid w:val="6C9D3F7D"/>
    <w:rsid w:val="6CA06AC8"/>
    <w:rsid w:val="6D31825E"/>
    <w:rsid w:val="6D938D6A"/>
    <w:rsid w:val="6DD2C2DD"/>
    <w:rsid w:val="6DDDD720"/>
    <w:rsid w:val="6E40FD64"/>
    <w:rsid w:val="6E58E63C"/>
    <w:rsid w:val="6E5F3EB8"/>
    <w:rsid w:val="6E77DFAF"/>
    <w:rsid w:val="6E8679BD"/>
    <w:rsid w:val="6EFB5797"/>
    <w:rsid w:val="6F055E7A"/>
    <w:rsid w:val="6F3FD0D0"/>
    <w:rsid w:val="6F80ADCE"/>
    <w:rsid w:val="6FB1849D"/>
    <w:rsid w:val="6FDCCDC5"/>
    <w:rsid w:val="7013820C"/>
    <w:rsid w:val="70692320"/>
    <w:rsid w:val="707FB034"/>
    <w:rsid w:val="70E1FF2D"/>
    <w:rsid w:val="712E4737"/>
    <w:rsid w:val="71789E26"/>
    <w:rsid w:val="719C6681"/>
    <w:rsid w:val="72777192"/>
    <w:rsid w:val="72B247E1"/>
    <w:rsid w:val="72BC6BC1"/>
    <w:rsid w:val="730C8101"/>
    <w:rsid w:val="73A5AA03"/>
    <w:rsid w:val="73D8CF9D"/>
    <w:rsid w:val="73E18CEC"/>
    <w:rsid w:val="73E61F78"/>
    <w:rsid w:val="7436DE9A"/>
    <w:rsid w:val="752A3C01"/>
    <w:rsid w:val="755CEA73"/>
    <w:rsid w:val="75749FFE"/>
    <w:rsid w:val="75EA57BC"/>
    <w:rsid w:val="765CADEC"/>
    <w:rsid w:val="778FDCE4"/>
    <w:rsid w:val="7807421E"/>
    <w:rsid w:val="7863B269"/>
    <w:rsid w:val="78931863"/>
    <w:rsid w:val="79944EAE"/>
    <w:rsid w:val="79FF891C"/>
    <w:rsid w:val="7A885E18"/>
    <w:rsid w:val="7A8F5BD6"/>
    <w:rsid w:val="7A981D88"/>
    <w:rsid w:val="7AAE0A29"/>
    <w:rsid w:val="7AC77DA6"/>
    <w:rsid w:val="7B4AE1C0"/>
    <w:rsid w:val="7B4E21BB"/>
    <w:rsid w:val="7B632709"/>
    <w:rsid w:val="7BC4D5EB"/>
    <w:rsid w:val="7BC6E454"/>
    <w:rsid w:val="7BE9BE51"/>
    <w:rsid w:val="7C001629"/>
    <w:rsid w:val="7C9F03C0"/>
    <w:rsid w:val="7DFA0EA1"/>
    <w:rsid w:val="7E2CFB63"/>
    <w:rsid w:val="7F1968E7"/>
    <w:rsid w:val="7F5DE220"/>
    <w:rsid w:val="7F97A2D4"/>
    <w:rsid w:val="7FF2F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8C8E"/>
  <w15:chartTrackingRefBased/>
  <w15:docId w15:val="{DB12DD24-333F-4147-91A7-98F3DB94C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174009741de4637" /><Relationship Type="http://schemas.openxmlformats.org/officeDocument/2006/relationships/footer" Target="footer.xml" Id="Re0c0e72a6d86414d" /><Relationship Type="http://schemas.microsoft.com/office/2020/10/relationships/intelligence" Target="intelligence2.xml" Id="R79fc11ad35ff4f05" /><Relationship Type="http://schemas.openxmlformats.org/officeDocument/2006/relationships/numbering" Target="numbering.xml" Id="R75f86c2b4018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2022-11-28T20:08:26.9937092Z</dcterms:created>
  <dcterms:modified xsi:type="dcterms:W3CDTF">2023-01-12T12:36:26.5133442Z</dcterms:modified>
  <dc:creator>Shaimaa Elsayed (Si-Vision)</dc:creator>
  <lastModifiedBy>Mostafa Helmy (Si-Vision)</lastModifiedBy>
</coreProperties>
</file>